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1413F0FB" w:rsidP="718EAFBD" w:rsidRDefault="1413F0FB" w14:paraId="5027E580" w14:textId="7290D1F0">
      <w:pPr>
        <w:spacing w:before="240" w:after="240"/>
        <w:rPr>
          <w:i w:val="1"/>
          <w:iCs w:val="1"/>
          <w:u w:val="single"/>
        </w:rPr>
      </w:pPr>
    </w:p>
    <w:p w:rsidR="47D37532" w:rsidP="1413F0FB" w:rsidRDefault="47D37532" w14:paraId="349BC3DB" w14:textId="6CCB46B2">
      <w:pPr>
        <w:spacing w:before="240" w:after="240"/>
        <w:rPr>
          <w:rFonts w:ascii="Arial" w:hAnsi="Arial" w:eastAsia="Arial" w:cs="Arial"/>
          <w:color w:val="000000" w:themeColor="text1" w:themeTint="FF" w:themeShade="FF"/>
        </w:rPr>
      </w:pPr>
      <w:r w:rsidR="47D37532">
        <w:drawing>
          <wp:inline wp14:editId="7FCC678A" wp14:anchorId="44CDCF94">
            <wp:extent cx="5695950" cy="1374231"/>
            <wp:effectExtent l="0" t="0" r="0" b="0"/>
            <wp:docPr id="14417517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1751750" name=""/>
                    <pic:cNvPicPr/>
                  </pic:nvPicPr>
                  <pic:blipFill>
                    <a:blip xmlns:r="http://schemas.openxmlformats.org/officeDocument/2006/relationships" r:embed="rId68635034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5950" cy="13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BB" w:rsidP="6CFE1865" w:rsidRDefault="4B5ACC12" w14:paraId="625822D5" w14:textId="13F034B8">
      <w:pPr>
        <w:spacing w:before="240" w:after="240"/>
        <w:rPr>
          <w:rFonts w:ascii="Arial" w:hAnsi="Arial" w:eastAsia="Arial" w:cs="Arial"/>
          <w:color w:val="000000" w:themeColor="text1"/>
        </w:rPr>
      </w:pPr>
      <w:r w:rsidRPr="6CFE1865">
        <w:rPr>
          <w:rFonts w:ascii="Arial" w:hAnsi="Arial" w:eastAsia="Arial" w:cs="Arial"/>
          <w:color w:val="000000" w:themeColor="text1"/>
        </w:rPr>
        <w:t xml:space="preserve">Curso: </w:t>
      </w:r>
      <w:r w:rsidRPr="6CFE1865" w:rsidR="105163F7">
        <w:rPr>
          <w:rFonts w:ascii="Arial" w:hAnsi="Arial" w:eastAsia="Arial" w:cs="Arial"/>
          <w:color w:val="000000" w:themeColor="text1"/>
        </w:rPr>
        <w:t>2º MTEC PI DS</w:t>
      </w:r>
    </w:p>
    <w:p w:rsidR="003566BB" w:rsidP="6CFE1865" w:rsidRDefault="4B5ACC12" w14:paraId="43182F64" w14:textId="3FC8F2EE">
      <w:pPr>
        <w:spacing w:before="240" w:after="240"/>
        <w:rPr>
          <w:rFonts w:ascii="Arial" w:hAnsi="Arial" w:eastAsia="Arial" w:cs="Arial"/>
          <w:color w:val="000000" w:themeColor="text1"/>
        </w:rPr>
      </w:pPr>
      <w:proofErr w:type="spellStart"/>
      <w:r w:rsidRPr="6CFE1865">
        <w:rPr>
          <w:rFonts w:ascii="Arial" w:hAnsi="Arial" w:eastAsia="Arial" w:cs="Arial"/>
          <w:color w:val="000000" w:themeColor="text1"/>
        </w:rPr>
        <w:t>Turma:</w:t>
      </w:r>
      <w:r w:rsidRPr="6CFE1865" w:rsidR="58A0EEA2">
        <w:rPr>
          <w:rFonts w:ascii="Arial" w:hAnsi="Arial" w:eastAsia="Arial" w:cs="Arial"/>
          <w:color w:val="000000" w:themeColor="text1"/>
        </w:rPr>
        <w:t>A</w:t>
      </w:r>
      <w:proofErr w:type="spellEnd"/>
    </w:p>
    <w:p w:rsidR="003566BB" w:rsidP="6CFE1865" w:rsidRDefault="4B5ACC12" w14:paraId="15934CC4" w14:textId="72F9C89A">
      <w:pPr>
        <w:spacing w:before="240" w:after="240"/>
        <w:rPr>
          <w:rFonts w:ascii="Arial" w:hAnsi="Arial" w:eastAsia="Arial" w:cs="Arial"/>
          <w:color w:val="000000" w:themeColor="text1"/>
        </w:rPr>
      </w:pPr>
      <w:r w:rsidRPr="6CFE1865">
        <w:rPr>
          <w:rFonts w:ascii="Arial" w:hAnsi="Arial" w:eastAsia="Arial" w:cs="Arial"/>
          <w:color w:val="000000" w:themeColor="text1"/>
        </w:rPr>
        <w:t>Professor:</w:t>
      </w:r>
      <w:r w:rsidRPr="6CFE1865" w:rsidR="4F76FDA0">
        <w:rPr>
          <w:rFonts w:ascii="Arial" w:hAnsi="Arial" w:eastAsia="Arial" w:cs="Arial"/>
        </w:rPr>
        <w:t xml:space="preserve"> Fabiano Sinhorelli Damasceno</w:t>
      </w:r>
    </w:p>
    <w:p w:rsidR="003566BB" w:rsidP="6CFE1865" w:rsidRDefault="4B5ACC12" w14:paraId="7D694C27" w14:textId="5CE9C819">
      <w:pPr>
        <w:spacing w:before="240" w:after="240"/>
        <w:rPr>
          <w:rFonts w:ascii="Arial" w:hAnsi="Arial" w:eastAsia="Arial" w:cs="Arial"/>
          <w:color w:val="000000" w:themeColor="text1"/>
        </w:rPr>
      </w:pPr>
      <w:r w:rsidRPr="6CFE1865">
        <w:rPr>
          <w:rFonts w:ascii="Arial" w:hAnsi="Arial" w:eastAsia="Arial" w:cs="Arial"/>
          <w:color w:val="000000" w:themeColor="text1"/>
        </w:rPr>
        <w:t xml:space="preserve">Aluno(s): </w:t>
      </w:r>
      <w:r w:rsidRPr="6CFE1865" w:rsidR="73192F44">
        <w:rPr>
          <w:rFonts w:ascii="Arial" w:hAnsi="Arial" w:eastAsia="Arial" w:cs="Arial"/>
          <w:color w:val="000000" w:themeColor="text1"/>
        </w:rPr>
        <w:t>Cassiano, Davi, João Victor Vieira e João Henrique</w:t>
      </w:r>
    </w:p>
    <w:p w:rsidR="003566BB" w:rsidP="6CFE1865" w:rsidRDefault="4B5ACC12" w14:paraId="7068990E" w14:textId="6BBA2900">
      <w:pPr>
        <w:spacing w:before="240" w:after="240"/>
        <w:rPr>
          <w:rFonts w:ascii="Arial" w:hAnsi="Arial" w:eastAsia="Arial" w:cs="Arial"/>
          <w:color w:val="000000" w:themeColor="text1"/>
        </w:rPr>
      </w:pPr>
      <w:r w:rsidRPr="6CFE1865">
        <w:rPr>
          <w:rFonts w:ascii="Arial" w:hAnsi="Arial" w:eastAsia="Arial" w:cs="Arial"/>
          <w:color w:val="000000" w:themeColor="text1"/>
        </w:rPr>
        <w:t>Data:</w:t>
      </w:r>
      <w:r w:rsidRPr="6CFE1865" w:rsidR="6A19CC5B">
        <w:rPr>
          <w:rFonts w:ascii="Arial" w:hAnsi="Arial" w:eastAsia="Arial" w:cs="Arial"/>
          <w:color w:val="000000" w:themeColor="text1"/>
        </w:rPr>
        <w:t xml:space="preserve"> 24/08/2025</w:t>
      </w:r>
    </w:p>
    <w:p w:rsidR="15586E60" w:rsidP="7EB42E1E" w:rsidRDefault="15586E60" w14:paraId="2105B8AA" w14:textId="15E75E9D">
      <w:pPr>
        <w:spacing w:before="240" w:after="240"/>
        <w:rPr>
          <w:rFonts w:ascii="Arial" w:hAnsi="Arial" w:eastAsia="Arial" w:cs="Arial"/>
          <w:b/>
          <w:bCs/>
          <w:color w:val="0F4761" w:themeColor="accent1" w:themeShade="BF"/>
        </w:rPr>
      </w:pPr>
    </w:p>
    <w:p w:rsidR="0D27F254" w:rsidP="7EB42E1E" w:rsidRDefault="0D27F254" w14:paraId="1B14CC80" w14:textId="59AE3A80">
      <w:pPr>
        <w:spacing w:before="240" w:after="240"/>
        <w:jc w:val="center"/>
        <w:rPr>
          <w:rFonts w:ascii="Arial" w:hAnsi="Arial" w:eastAsia="Arial" w:cs="Arial"/>
          <w:b/>
          <w:bCs/>
        </w:rPr>
      </w:pPr>
      <w:r w:rsidRPr="7EB42E1E">
        <w:rPr>
          <w:rFonts w:ascii="Arial" w:hAnsi="Arial" w:eastAsia="Arial" w:cs="Arial"/>
          <w:b/>
          <w:bCs/>
        </w:rPr>
        <w:t>SISTEMA DE GESTÃO EMPRESARIAL</w:t>
      </w:r>
    </w:p>
    <w:p w:rsidR="003566BB" w:rsidP="7EB42E1E" w:rsidRDefault="4B5ACC12" w14:paraId="37CC42E0" w14:textId="12D89CAD">
      <w:pPr>
        <w:spacing w:before="240" w:after="240"/>
        <w:rPr>
          <w:rFonts w:ascii="Arial" w:hAnsi="Arial" w:eastAsia="Arial" w:cs="Arial"/>
          <w:b/>
          <w:bCs/>
          <w:color w:val="0F4761" w:themeColor="accent1" w:themeShade="BF"/>
        </w:rPr>
      </w:pPr>
      <w:r w:rsidRPr="7EB42E1E">
        <w:rPr>
          <w:rFonts w:ascii="Arial" w:hAnsi="Arial" w:eastAsia="Arial" w:cs="Arial"/>
          <w:b/>
          <w:bCs/>
          <w:color w:val="0F4761" w:themeColor="accent1" w:themeShade="BF"/>
        </w:rPr>
        <w:t>1. Introdução</w:t>
      </w:r>
    </w:p>
    <w:p w:rsidR="003566BB" w:rsidP="7EB42E1E" w:rsidRDefault="264B042E" w14:paraId="39B63445" w14:textId="261248D2">
      <w:pPr>
        <w:spacing w:before="240" w:after="240"/>
        <w:rPr>
          <w:rFonts w:ascii="Arial" w:hAnsi="Arial" w:eastAsia="Arial" w:cs="Arial"/>
          <w:color w:val="000000" w:themeColor="text1"/>
        </w:rPr>
      </w:pPr>
      <w:commentRangeStart w:id="0"/>
      <w:r w:rsidRPr="7EB42E1E">
        <w:rPr>
          <w:rFonts w:ascii="Arial" w:hAnsi="Arial" w:eastAsia="Arial" w:cs="Arial"/>
          <w:color w:val="000000" w:themeColor="text1"/>
        </w:rPr>
        <w:t>O Objetivo do nosso projeto é criar um sistema de gestão de empresas</w:t>
      </w:r>
      <w:r w:rsidRPr="7EB42E1E" w:rsidR="50DB9AF4">
        <w:rPr>
          <w:rFonts w:ascii="Arial" w:hAnsi="Arial" w:eastAsia="Arial" w:cs="Arial"/>
          <w:color w:val="000000" w:themeColor="text1"/>
        </w:rPr>
        <w:t xml:space="preserve">, que possa </w:t>
      </w:r>
      <w:r w:rsidRPr="7EB42E1E" w:rsidR="2C619F39">
        <w:rPr>
          <w:rFonts w:ascii="Arial" w:hAnsi="Arial" w:eastAsia="Arial" w:cs="Arial"/>
          <w:color w:val="000000" w:themeColor="text1"/>
        </w:rPr>
        <w:t>gerenciar diversos aspectos</w:t>
      </w:r>
      <w:r w:rsidRPr="7EB42E1E" w:rsidR="50DB9AF4">
        <w:rPr>
          <w:rFonts w:ascii="Arial" w:hAnsi="Arial" w:eastAsia="Arial" w:cs="Arial"/>
          <w:color w:val="000000" w:themeColor="text1"/>
        </w:rPr>
        <w:t xml:space="preserve"> de </w:t>
      </w:r>
      <w:r w:rsidRPr="7EB42E1E" w:rsidR="1FA41C29">
        <w:rPr>
          <w:rFonts w:ascii="Arial" w:hAnsi="Arial" w:eastAsia="Arial" w:cs="Arial"/>
          <w:color w:val="000000" w:themeColor="text1"/>
        </w:rPr>
        <w:t>uma empresa como: cadastro de novos funcionários,</w:t>
      </w:r>
      <w:r w:rsidRPr="7EB42E1E" w:rsidR="5336806C">
        <w:rPr>
          <w:rFonts w:ascii="Arial" w:hAnsi="Arial" w:eastAsia="Arial" w:cs="Arial"/>
          <w:color w:val="000000" w:themeColor="text1"/>
        </w:rPr>
        <w:t xml:space="preserve"> Cargos,</w:t>
      </w:r>
      <w:r w:rsidRPr="7EB42E1E" w:rsidR="1FA41C29">
        <w:rPr>
          <w:rFonts w:ascii="Arial" w:hAnsi="Arial" w:eastAsia="Arial" w:cs="Arial"/>
          <w:color w:val="000000" w:themeColor="text1"/>
        </w:rPr>
        <w:t xml:space="preserve"> consulta</w:t>
      </w:r>
      <w:r w:rsidRPr="7EB42E1E" w:rsidR="36DC934F">
        <w:rPr>
          <w:rFonts w:ascii="Arial" w:hAnsi="Arial" w:eastAsia="Arial" w:cs="Arial"/>
          <w:color w:val="000000" w:themeColor="text1"/>
        </w:rPr>
        <w:t>s</w:t>
      </w:r>
      <w:r w:rsidRPr="7EB42E1E" w:rsidR="1FA41C29">
        <w:rPr>
          <w:rFonts w:ascii="Arial" w:hAnsi="Arial" w:eastAsia="Arial" w:cs="Arial"/>
          <w:color w:val="000000" w:themeColor="text1"/>
        </w:rPr>
        <w:t xml:space="preserve"> e gerenciamento de dad</w:t>
      </w:r>
      <w:r w:rsidRPr="7EB42E1E" w:rsidR="2E9F5420">
        <w:rPr>
          <w:rFonts w:ascii="Arial" w:hAnsi="Arial" w:eastAsia="Arial" w:cs="Arial"/>
          <w:color w:val="000000" w:themeColor="text1"/>
        </w:rPr>
        <w:t>o</w:t>
      </w:r>
      <w:r w:rsidRPr="7EB42E1E" w:rsidR="1FA41C29">
        <w:rPr>
          <w:rFonts w:ascii="Arial" w:hAnsi="Arial" w:eastAsia="Arial" w:cs="Arial"/>
          <w:color w:val="000000" w:themeColor="text1"/>
        </w:rPr>
        <w:t>s</w:t>
      </w:r>
      <w:r w:rsidRPr="7EB42E1E" w:rsidR="2E27B1FE">
        <w:rPr>
          <w:rFonts w:ascii="Arial" w:hAnsi="Arial" w:eastAsia="Arial" w:cs="Arial"/>
          <w:color w:val="000000" w:themeColor="text1"/>
        </w:rPr>
        <w:t xml:space="preserve">, ideal para pequenas empresas </w:t>
      </w:r>
      <w:r w:rsidRPr="7EB42E1E" w:rsidR="0EF322DE">
        <w:rPr>
          <w:rFonts w:ascii="Arial" w:hAnsi="Arial" w:eastAsia="Arial" w:cs="Arial"/>
          <w:color w:val="000000" w:themeColor="text1"/>
        </w:rPr>
        <w:t xml:space="preserve">que necessitam de ajuda para seu crescimento e mantimento no mercado empresarial, queremos com a criação desse sistema, trazer o apoio necessário para que </w:t>
      </w:r>
      <w:r w:rsidRPr="7EB42E1E" w:rsidR="4C679EA1">
        <w:rPr>
          <w:rFonts w:ascii="Arial" w:hAnsi="Arial" w:eastAsia="Arial" w:cs="Arial"/>
          <w:color w:val="000000" w:themeColor="text1"/>
        </w:rPr>
        <w:t xml:space="preserve">as empresas </w:t>
      </w:r>
      <w:r w:rsidRPr="7EB42E1E" w:rsidR="3A611D3A">
        <w:rPr>
          <w:rFonts w:ascii="Arial" w:hAnsi="Arial" w:eastAsia="Arial" w:cs="Arial"/>
          <w:color w:val="000000" w:themeColor="text1"/>
        </w:rPr>
        <w:t>usuárias</w:t>
      </w:r>
      <w:r w:rsidRPr="7EB42E1E" w:rsidR="4C679EA1">
        <w:rPr>
          <w:rFonts w:ascii="Arial" w:hAnsi="Arial" w:eastAsia="Arial" w:cs="Arial"/>
          <w:color w:val="000000" w:themeColor="text1"/>
        </w:rPr>
        <w:t xml:space="preserve"> poss</w:t>
      </w:r>
      <w:r w:rsidRPr="7EB42E1E" w:rsidR="0E4298CB">
        <w:rPr>
          <w:rFonts w:ascii="Arial" w:hAnsi="Arial" w:eastAsia="Arial" w:cs="Arial"/>
          <w:color w:val="000000" w:themeColor="text1"/>
        </w:rPr>
        <w:t>am se manter firmes e competitivas nesse mercado concorrido</w:t>
      </w:r>
      <w:commentRangeEnd w:id="0"/>
      <w:r w:rsidR="00E25653">
        <w:rPr>
          <w:rStyle w:val="Refdecomentrio"/>
        </w:rPr>
        <w:commentReference w:id="0"/>
      </w:r>
      <w:r w:rsidRPr="7EB42E1E" w:rsidR="0E4298CB">
        <w:rPr>
          <w:rFonts w:ascii="Arial" w:hAnsi="Arial" w:eastAsia="Arial" w:cs="Arial"/>
          <w:color w:val="000000" w:themeColor="text1"/>
        </w:rPr>
        <w:t>.</w:t>
      </w:r>
    </w:p>
    <w:p w:rsidR="003566BB" w:rsidP="7EB42E1E" w:rsidRDefault="4B5ACC12" w14:paraId="75D6C221" w14:textId="7E3ECEBC">
      <w:pPr>
        <w:spacing w:before="240" w:after="240"/>
        <w:rPr>
          <w:rFonts w:ascii="Arial" w:hAnsi="Arial" w:eastAsia="Arial" w:cs="Arial"/>
          <w:b w:val="1"/>
          <w:bCs w:val="1"/>
          <w:color w:val="0F4761" w:themeColor="accent1" w:themeShade="BF"/>
        </w:rPr>
      </w:pPr>
      <w:r w:rsidRPr="7220EBF7" w:rsidR="4B5ACC12">
        <w:rPr>
          <w:rFonts w:ascii="Arial" w:hAnsi="Arial" w:eastAsia="Arial" w:cs="Arial"/>
          <w:b w:val="1"/>
          <w:bCs w:val="1"/>
          <w:color w:val="0F4761" w:themeColor="accent1" w:themeTint="FF" w:themeShade="BF"/>
        </w:rPr>
        <w:t>2. Levantamento de Requisitos</w:t>
      </w:r>
      <w:r w:rsidRPr="7220EBF7" w:rsidR="36599CB1">
        <w:rPr>
          <w:rFonts w:ascii="Arial" w:hAnsi="Arial" w:eastAsia="Arial" w:cs="Arial"/>
          <w:b w:val="1"/>
          <w:bCs w:val="1"/>
          <w:color w:val="0F4761" w:themeColor="accent1" w:themeTint="FF" w:themeShade="BF"/>
        </w:rPr>
        <w:t xml:space="preserve"> </w:t>
      </w:r>
    </w:p>
    <w:p w:rsidR="003566BB" w:rsidP="7F3184EE" w:rsidRDefault="4D855AA8" w14:paraId="7D0DD2DA" w14:textId="3222B05A">
      <w:pPr>
        <w:spacing w:before="240" w:after="240"/>
        <w:rPr>
          <w:rFonts w:ascii="Arial" w:hAnsi="Arial" w:eastAsia="Arial" w:cs="Arial"/>
          <w:b w:val="1"/>
          <w:bCs w:val="1"/>
        </w:rPr>
      </w:pPr>
      <w:r w:rsidRPr="7F3184EE" w:rsidR="4B5ACC12">
        <w:rPr>
          <w:rFonts w:ascii="Arial" w:hAnsi="Arial" w:eastAsia="Arial" w:cs="Arial"/>
          <w:b w:val="1"/>
          <w:bCs w:val="1"/>
          <w:color w:val="0E2740"/>
        </w:rPr>
        <w:t>2.1 Requisitos Funcionais</w:t>
      </w:r>
    </w:p>
    <w:p w:rsidR="003566BB" w:rsidP="6A52B4BE" w:rsidRDefault="4D855AA8" w14:paraId="2A9F51BC" w14:textId="63929D69">
      <w:pPr>
        <w:spacing w:before="240" w:after="240"/>
        <w:rPr>
          <w:rFonts w:ascii="Arial" w:hAnsi="Arial" w:eastAsia="Arial" w:cs="Arial"/>
          <w:b w:val="1"/>
          <w:bCs w:val="1"/>
        </w:rPr>
      </w:pPr>
      <w:r w:rsidRPr="7F3184EE" w:rsidR="4D855AA8">
        <w:rPr>
          <w:rFonts w:ascii="Arial" w:hAnsi="Arial" w:eastAsia="Arial" w:cs="Arial"/>
          <w:b w:val="1"/>
          <w:bCs w:val="1"/>
        </w:rPr>
        <w:t xml:space="preserve">[RF001] </w:t>
      </w:r>
      <w:r w:rsidRPr="7F3184EE" w:rsidR="57E83F42">
        <w:rPr>
          <w:rFonts w:ascii="Arial" w:hAnsi="Arial" w:eastAsia="Arial" w:cs="Arial"/>
          <w:b w:val="1"/>
          <w:bCs w:val="1"/>
        </w:rPr>
        <w:t xml:space="preserve">CRUD </w:t>
      </w:r>
      <w:r w:rsidRPr="7F3184EE" w:rsidR="4D855AA8">
        <w:rPr>
          <w:rFonts w:ascii="Arial" w:hAnsi="Arial" w:eastAsia="Arial" w:cs="Arial"/>
          <w:b w:val="1"/>
          <w:bCs w:val="1"/>
        </w:rPr>
        <w:t>Funcionários</w:t>
      </w:r>
      <w:ins w:author="FABIANO SINHORELLI DAMASCENO" w:date="2025-09-08T09:11:00Z" w:id="2041713695">
        <w:r w:rsidRPr="7F3184EE" w:rsidR="00661A66">
          <w:rPr>
            <w:rFonts w:ascii="Arial" w:hAnsi="Arial" w:eastAsia="Arial" w:cs="Arial"/>
            <w:b w:val="1"/>
            <w:bCs w:val="1"/>
          </w:rPr>
          <w:t xml:space="preserve"> </w:t>
        </w:r>
      </w:ins>
    </w:p>
    <w:p w:rsidR="4D855AA8" w:rsidP="7220EBF7" w:rsidRDefault="4D855AA8" w14:paraId="52217027" w14:textId="3D9DD3FE">
      <w:pPr>
        <w:spacing w:before="240" w:after="240"/>
        <w:rPr>
          <w:rFonts w:ascii="Arial" w:hAnsi="Arial" w:eastAsia="Arial" w:cs="Arial"/>
        </w:rPr>
      </w:pPr>
      <w:r w:rsidRPr="7F3184EE" w:rsidR="4D855AA8">
        <w:rPr>
          <w:rFonts w:ascii="Arial" w:hAnsi="Arial" w:eastAsia="Arial" w:cs="Arial"/>
        </w:rPr>
        <w:t>O sistema deve permitir o cadastro de novos funcionários com dados como nome, CPF, cargo,</w:t>
      </w:r>
      <w:r w:rsidRPr="7F3184EE" w:rsidR="38437D07">
        <w:rPr>
          <w:rFonts w:ascii="Arial" w:hAnsi="Arial" w:eastAsia="Arial" w:cs="Arial"/>
        </w:rPr>
        <w:t xml:space="preserve"> salário,</w:t>
      </w:r>
      <w:r w:rsidRPr="7F3184EE" w:rsidR="4D855AA8">
        <w:rPr>
          <w:rFonts w:ascii="Arial" w:hAnsi="Arial" w:eastAsia="Arial" w:cs="Arial"/>
        </w:rPr>
        <w:t xml:space="preserve"> data de admissão </w:t>
      </w:r>
      <w:r w:rsidRPr="7F3184EE" w:rsidR="4D855AA8">
        <w:rPr>
          <w:rFonts w:ascii="Arial" w:hAnsi="Arial" w:eastAsia="Arial" w:cs="Arial"/>
        </w:rPr>
        <w:t>etc</w:t>
      </w:r>
      <w:r w:rsidRPr="7F3184EE" w:rsidR="48B1E7B6">
        <w:rPr>
          <w:rFonts w:ascii="Arial" w:hAnsi="Arial" w:eastAsia="Arial" w:cs="Arial"/>
        </w:rPr>
        <w:t xml:space="preserve">, a alteração desses dados e a </w:t>
      </w:r>
      <w:r w:rsidRPr="7F3184EE" w:rsidR="48B1E7B6">
        <w:rPr>
          <w:rFonts w:ascii="Arial" w:hAnsi="Arial" w:eastAsia="Arial" w:cs="Arial"/>
        </w:rPr>
        <w:t>exc</w:t>
      </w:r>
      <w:r w:rsidRPr="7F3184EE" w:rsidR="0AE32826">
        <w:rPr>
          <w:rFonts w:ascii="Arial" w:hAnsi="Arial" w:eastAsia="Arial" w:cs="Arial"/>
        </w:rPr>
        <w:t>l</w:t>
      </w:r>
      <w:r w:rsidRPr="7F3184EE" w:rsidR="48B1E7B6">
        <w:rPr>
          <w:rFonts w:ascii="Arial" w:hAnsi="Arial" w:eastAsia="Arial" w:cs="Arial"/>
        </w:rPr>
        <w:t>usão</w:t>
      </w:r>
      <w:r w:rsidRPr="7F3184EE" w:rsidR="48B1E7B6">
        <w:rPr>
          <w:rFonts w:ascii="Arial" w:hAnsi="Arial" w:eastAsia="Arial" w:cs="Arial"/>
        </w:rPr>
        <w:t xml:space="preserve"> de um funcionário</w:t>
      </w:r>
      <w:r w:rsidRPr="7F3184EE" w:rsidR="1E972D04">
        <w:rPr>
          <w:rFonts w:ascii="Arial" w:hAnsi="Arial" w:eastAsia="Arial" w:cs="Arial"/>
        </w:rPr>
        <w:t xml:space="preserve"> já existente.</w:t>
      </w:r>
    </w:p>
    <w:p w:rsidR="003566BB" w:rsidP="6A52B4BE" w:rsidRDefault="4D855AA8" w14:paraId="2F864D0D" w14:textId="3DE1F19B">
      <w:pPr>
        <w:spacing w:before="240" w:after="240"/>
        <w:rPr>
          <w:rFonts w:ascii="Arial" w:hAnsi="Arial" w:eastAsia="Arial" w:cs="Arial"/>
          <w:b w:val="1"/>
          <w:bCs w:val="1"/>
        </w:rPr>
      </w:pPr>
      <w:r w:rsidRPr="7F3184EE" w:rsidR="4D855AA8">
        <w:rPr>
          <w:rFonts w:ascii="Arial" w:hAnsi="Arial" w:eastAsia="Arial" w:cs="Arial"/>
          <w:b w:val="1"/>
          <w:bCs w:val="1"/>
        </w:rPr>
        <w:t>[RF00</w:t>
      </w:r>
      <w:r w:rsidRPr="7F3184EE" w:rsidR="45E1F2E9">
        <w:rPr>
          <w:rFonts w:ascii="Arial" w:hAnsi="Arial" w:eastAsia="Arial" w:cs="Arial"/>
          <w:b w:val="1"/>
          <w:bCs w:val="1"/>
        </w:rPr>
        <w:t>2</w:t>
      </w:r>
      <w:r w:rsidRPr="7F3184EE" w:rsidR="4D855AA8">
        <w:rPr>
          <w:rFonts w:ascii="Arial" w:hAnsi="Arial" w:eastAsia="Arial" w:cs="Arial"/>
          <w:b w:val="1"/>
          <w:bCs w:val="1"/>
        </w:rPr>
        <w:t>] C</w:t>
      </w:r>
      <w:r w:rsidRPr="7F3184EE" w:rsidR="1A4AA91F">
        <w:rPr>
          <w:rFonts w:ascii="Arial" w:hAnsi="Arial" w:eastAsia="Arial" w:cs="Arial"/>
          <w:b w:val="1"/>
          <w:bCs w:val="1"/>
        </w:rPr>
        <w:t xml:space="preserve">RUD </w:t>
      </w:r>
      <w:r w:rsidRPr="7F3184EE" w:rsidR="4D855AA8">
        <w:rPr>
          <w:rFonts w:ascii="Arial" w:hAnsi="Arial" w:eastAsia="Arial" w:cs="Arial"/>
          <w:b w:val="1"/>
          <w:bCs w:val="1"/>
        </w:rPr>
        <w:t>Cargos</w:t>
      </w:r>
    </w:p>
    <w:p w:rsidR="003566BB" w:rsidP="6A52B4BE" w:rsidRDefault="4D855AA8" w14:paraId="0A8C2D3A" w14:textId="1935F3D4">
      <w:pPr>
        <w:spacing w:before="240" w:after="240"/>
        <w:rPr>
          <w:rFonts w:ascii="Arial" w:hAnsi="Arial" w:eastAsia="Arial" w:cs="Arial"/>
        </w:rPr>
      </w:pPr>
      <w:r w:rsidRPr="7F3184EE" w:rsidR="4D855AA8">
        <w:rPr>
          <w:rFonts w:ascii="Arial" w:hAnsi="Arial" w:eastAsia="Arial" w:cs="Arial"/>
        </w:rPr>
        <w:t>O sistema deve possibilitar o cadastro de novos cargos, incluindo nome do cargo, salário base e descrição.</w:t>
      </w:r>
      <w:r w:rsidRPr="7F3184EE" w:rsidR="01CDC188">
        <w:rPr>
          <w:rFonts w:ascii="Arial" w:hAnsi="Arial" w:eastAsia="Arial" w:cs="Arial"/>
        </w:rPr>
        <w:t xml:space="preserve"> O sistema também não cadastra cargos com n</w:t>
      </w:r>
      <w:r w:rsidRPr="7F3184EE" w:rsidR="3ABECA24">
        <w:rPr>
          <w:rFonts w:ascii="Arial" w:hAnsi="Arial" w:eastAsia="Arial" w:cs="Arial"/>
        </w:rPr>
        <w:t xml:space="preserve">omes idênticos, sendo assim uma mensagem de erro aparecerá caso </w:t>
      </w:r>
      <w:r w:rsidRPr="7F3184EE" w:rsidR="49716963">
        <w:rPr>
          <w:rFonts w:ascii="Arial" w:hAnsi="Arial" w:eastAsia="Arial" w:cs="Arial"/>
        </w:rPr>
        <w:t>isso</w:t>
      </w:r>
      <w:r w:rsidRPr="7F3184EE" w:rsidR="3ABECA24">
        <w:rPr>
          <w:rFonts w:ascii="Arial" w:hAnsi="Arial" w:eastAsia="Arial" w:cs="Arial"/>
        </w:rPr>
        <w:t xml:space="preserve"> aconte</w:t>
      </w:r>
      <w:r w:rsidRPr="7F3184EE" w:rsidR="36C3E8E8">
        <w:rPr>
          <w:rFonts w:ascii="Arial" w:hAnsi="Arial" w:eastAsia="Arial" w:cs="Arial"/>
        </w:rPr>
        <w:t>ça</w:t>
      </w:r>
      <w:r w:rsidRPr="7F3184EE" w:rsidR="7D4C8D45">
        <w:rPr>
          <w:rFonts w:ascii="Arial" w:hAnsi="Arial" w:eastAsia="Arial" w:cs="Arial"/>
        </w:rPr>
        <w:t>, o si</w:t>
      </w:r>
      <w:r w:rsidRPr="7F3184EE" w:rsidR="7597C61D">
        <w:rPr>
          <w:rFonts w:ascii="Arial" w:hAnsi="Arial" w:eastAsia="Arial" w:cs="Arial"/>
        </w:rPr>
        <w:t>s</w:t>
      </w:r>
      <w:r w:rsidRPr="7F3184EE" w:rsidR="7D4C8D45">
        <w:rPr>
          <w:rFonts w:ascii="Arial" w:hAnsi="Arial" w:eastAsia="Arial" w:cs="Arial"/>
        </w:rPr>
        <w:t>tema também deve permitir</w:t>
      </w:r>
      <w:r w:rsidRPr="7F3184EE" w:rsidR="0F22A88F">
        <w:rPr>
          <w:rFonts w:ascii="Arial" w:hAnsi="Arial" w:eastAsia="Arial" w:cs="Arial"/>
        </w:rPr>
        <w:t xml:space="preserve"> a edição de dados desses cargos e a</w:t>
      </w:r>
      <w:r w:rsidRPr="7F3184EE" w:rsidR="057BD986">
        <w:rPr>
          <w:rFonts w:ascii="Arial" w:hAnsi="Arial" w:eastAsia="Arial" w:cs="Arial"/>
        </w:rPr>
        <w:t xml:space="preserve"> </w:t>
      </w:r>
      <w:r w:rsidRPr="7F3184EE" w:rsidR="0F22A88F">
        <w:rPr>
          <w:rFonts w:ascii="Arial" w:hAnsi="Arial" w:eastAsia="Arial" w:cs="Arial"/>
        </w:rPr>
        <w:t>e</w:t>
      </w:r>
      <w:r w:rsidRPr="7F3184EE" w:rsidR="51E9A40C">
        <w:rPr>
          <w:rFonts w:ascii="Arial" w:hAnsi="Arial" w:eastAsia="Arial" w:cs="Arial"/>
        </w:rPr>
        <w:t>xclusão de cargos</w:t>
      </w:r>
      <w:r w:rsidRPr="7F3184EE" w:rsidR="376D0705">
        <w:rPr>
          <w:rFonts w:ascii="Arial" w:hAnsi="Arial" w:eastAsia="Arial" w:cs="Arial"/>
        </w:rPr>
        <w:t>.</w:t>
      </w:r>
      <w:r w:rsidRPr="7F3184EE" w:rsidR="51E9A40C">
        <w:rPr>
          <w:rFonts w:ascii="Arial" w:hAnsi="Arial" w:eastAsia="Arial" w:cs="Arial"/>
        </w:rPr>
        <w:t xml:space="preserve"> </w:t>
      </w:r>
      <w:r w:rsidRPr="7F3184EE" w:rsidR="0F22A88F">
        <w:rPr>
          <w:rFonts w:ascii="Arial" w:hAnsi="Arial" w:eastAsia="Arial" w:cs="Arial"/>
        </w:rPr>
        <w:t xml:space="preserve"> </w:t>
      </w:r>
    </w:p>
    <w:p w:rsidR="003566BB" w:rsidP="6A52B4BE" w:rsidRDefault="4D855AA8" w14:paraId="4D37CCA4" w14:textId="237F9505">
      <w:pPr>
        <w:spacing w:before="240" w:after="240"/>
        <w:rPr>
          <w:rFonts w:ascii="Arial" w:hAnsi="Arial" w:eastAsia="Arial" w:cs="Arial"/>
          <w:b w:val="1"/>
          <w:bCs w:val="1"/>
        </w:rPr>
      </w:pPr>
      <w:r w:rsidRPr="718EAFBD" w:rsidR="4D855AA8">
        <w:rPr>
          <w:rFonts w:ascii="Arial" w:hAnsi="Arial" w:eastAsia="Arial" w:cs="Arial"/>
          <w:b w:val="1"/>
          <w:bCs w:val="1"/>
        </w:rPr>
        <w:t>[RF00</w:t>
      </w:r>
      <w:r w:rsidRPr="718EAFBD" w:rsidR="03C901BE">
        <w:rPr>
          <w:rFonts w:ascii="Arial" w:hAnsi="Arial" w:eastAsia="Arial" w:cs="Arial"/>
          <w:b w:val="1"/>
          <w:bCs w:val="1"/>
        </w:rPr>
        <w:t>3</w:t>
      </w:r>
      <w:r w:rsidRPr="718EAFBD" w:rsidR="4D855AA8">
        <w:rPr>
          <w:rFonts w:ascii="Arial" w:hAnsi="Arial" w:eastAsia="Arial" w:cs="Arial"/>
          <w:b w:val="1"/>
          <w:bCs w:val="1"/>
        </w:rPr>
        <w:t>] Associação Funcionário–Cargo</w:t>
      </w:r>
    </w:p>
    <w:p w:rsidR="003566BB" w:rsidP="7F3184EE" w:rsidRDefault="79E59C53" w14:paraId="297252A2" w14:textId="3B7997CA">
      <w:pPr>
        <w:spacing w:before="240" w:after="240"/>
        <w:rPr>
          <w:rFonts w:ascii="Arial" w:hAnsi="Arial" w:eastAsia="Arial" w:cs="Arial"/>
        </w:rPr>
      </w:pPr>
      <w:r w:rsidRPr="7F3184EE" w:rsidR="4D855AA8">
        <w:rPr>
          <w:rFonts w:ascii="Arial" w:hAnsi="Arial" w:eastAsia="Arial" w:cs="Arial"/>
        </w:rPr>
        <w:t>O sistema deve permitir vincular cada funcionário a um cargo.</w:t>
      </w:r>
    </w:p>
    <w:p w:rsidR="0D2DDAA9" w:rsidP="3819AA75" w:rsidRDefault="0D2DDAA9" w14:paraId="7D40EC3B" w14:textId="4FCC9A6A">
      <w:pPr>
        <w:spacing w:before="240" w:after="240"/>
        <w:rPr>
          <w:rFonts w:ascii="Arial" w:hAnsi="Arial" w:eastAsia="Arial" w:cs="Arial"/>
          <w:b w:val="1"/>
          <w:bCs w:val="1"/>
        </w:rPr>
      </w:pPr>
      <w:r w:rsidRPr="718EAFBD" w:rsidR="0D2DDAA9">
        <w:rPr>
          <w:rFonts w:ascii="Arial" w:hAnsi="Arial" w:eastAsia="Arial" w:cs="Arial"/>
          <w:b w:val="1"/>
          <w:bCs w:val="1"/>
        </w:rPr>
        <w:t>[RF0</w:t>
      </w:r>
      <w:r w:rsidRPr="718EAFBD" w:rsidR="6E30F455">
        <w:rPr>
          <w:rFonts w:ascii="Arial" w:hAnsi="Arial" w:eastAsia="Arial" w:cs="Arial"/>
          <w:b w:val="1"/>
          <w:bCs w:val="1"/>
        </w:rPr>
        <w:t>04</w:t>
      </w:r>
      <w:r w:rsidRPr="718EAFBD" w:rsidR="0D2DDAA9">
        <w:rPr>
          <w:rFonts w:ascii="Arial" w:hAnsi="Arial" w:eastAsia="Arial" w:cs="Arial"/>
          <w:b w:val="1"/>
          <w:bCs w:val="1"/>
        </w:rPr>
        <w:t>] Atribuição de Cargas Horárias Máximas para cada Cargo</w:t>
      </w:r>
    </w:p>
    <w:p w:rsidR="39D1535A" w:rsidP="3819AA75" w:rsidRDefault="39D1535A" w14:paraId="38E56143" w14:textId="0DB1258C">
      <w:pPr>
        <w:spacing w:before="240" w:after="240"/>
        <w:rPr>
          <w:rFonts w:ascii="Arial" w:hAnsi="Arial" w:eastAsia="Arial" w:cs="Arial"/>
        </w:rPr>
      </w:pPr>
      <w:r w:rsidRPr="3819AA75">
        <w:rPr>
          <w:rFonts w:ascii="Arial" w:hAnsi="Arial" w:eastAsia="Arial" w:cs="Arial"/>
        </w:rPr>
        <w:t xml:space="preserve">O sistema não deve permitir que a carga horária </w:t>
      </w:r>
      <w:r w:rsidRPr="3819AA75" w:rsidR="02383A82">
        <w:rPr>
          <w:rFonts w:ascii="Arial" w:hAnsi="Arial" w:eastAsia="Arial" w:cs="Arial"/>
        </w:rPr>
        <w:t>proposta</w:t>
      </w:r>
      <w:r w:rsidRPr="3819AA75">
        <w:rPr>
          <w:rFonts w:ascii="Arial" w:hAnsi="Arial" w:eastAsia="Arial" w:cs="Arial"/>
        </w:rPr>
        <w:t xml:space="preserve"> exceda o valor</w:t>
      </w:r>
      <w:r w:rsidRPr="3819AA75" w:rsidR="7C7EF174">
        <w:rPr>
          <w:rFonts w:ascii="Arial" w:hAnsi="Arial" w:eastAsia="Arial" w:cs="Arial"/>
        </w:rPr>
        <w:t xml:space="preserve"> determinado na modelagem do banco</w:t>
      </w:r>
      <w:r w:rsidRPr="3819AA75">
        <w:rPr>
          <w:rFonts w:ascii="Arial" w:hAnsi="Arial" w:eastAsia="Arial" w:cs="Arial"/>
        </w:rPr>
        <w:t xml:space="preserve"> </w:t>
      </w:r>
    </w:p>
    <w:p w:rsidR="3819AA75" w:rsidP="3819AA75" w:rsidRDefault="3819AA75" w14:paraId="3F95719C" w14:textId="50CA655F">
      <w:pPr>
        <w:spacing w:before="240" w:after="240"/>
        <w:rPr>
          <w:rFonts w:ascii="Arial" w:hAnsi="Arial" w:eastAsia="Arial" w:cs="Arial"/>
          <w:color w:val="000000" w:themeColor="text1"/>
        </w:rPr>
      </w:pPr>
    </w:p>
    <w:p w:rsidR="3819AA75" w:rsidP="3819AA75" w:rsidRDefault="3819AA75" w14:paraId="58CE2595" w14:textId="47F29698">
      <w:pPr>
        <w:spacing w:before="240" w:after="240"/>
        <w:rPr>
          <w:rFonts w:ascii="Arial" w:hAnsi="Arial" w:eastAsia="Arial" w:cs="Arial"/>
          <w:color w:val="000000" w:themeColor="text1"/>
        </w:rPr>
      </w:pPr>
    </w:p>
    <w:p w:rsidR="003566BB" w:rsidP="7EB42E1E" w:rsidRDefault="4B5ACC12" w14:paraId="55EB77C3" w14:textId="57BB8DD8">
      <w:pPr>
        <w:spacing w:before="240" w:after="240"/>
        <w:rPr>
          <w:rFonts w:ascii="Arial" w:hAnsi="Arial" w:eastAsia="Arial" w:cs="Arial"/>
          <w:b/>
          <w:bCs/>
          <w:color w:val="4C94D8" w:themeColor="text2" w:themeTint="80"/>
        </w:rPr>
      </w:pPr>
      <w:r w:rsidRPr="7EB42E1E">
        <w:rPr>
          <w:rFonts w:ascii="Arial" w:hAnsi="Arial" w:eastAsia="Arial" w:cs="Arial"/>
          <w:b/>
          <w:bCs/>
          <w:color w:val="0E2740"/>
        </w:rPr>
        <w:t>2.2 Requisitos Não Funcionais</w:t>
      </w:r>
    </w:p>
    <w:p w:rsidR="4F2188E0" w:rsidP="6A52B4BE" w:rsidRDefault="4F2188E0" w14:paraId="0C986133" w14:textId="2135042E">
      <w:pPr>
        <w:spacing w:before="240" w:after="240"/>
        <w:rPr>
          <w:rFonts w:ascii="Arial" w:hAnsi="Arial" w:eastAsia="Arial" w:cs="Arial"/>
          <w:b/>
          <w:bCs/>
        </w:rPr>
      </w:pPr>
      <w:r w:rsidRPr="7EB42E1E">
        <w:rPr>
          <w:rFonts w:ascii="Arial" w:hAnsi="Arial" w:eastAsia="Arial" w:cs="Arial"/>
          <w:b/>
          <w:bCs/>
        </w:rPr>
        <w:t>[RNF001] Usabilidade</w:t>
      </w:r>
    </w:p>
    <w:p w:rsidR="4F2188E0" w:rsidP="6A52B4BE" w:rsidRDefault="4F2188E0" w14:paraId="4FCE9F02" w14:textId="60FEE06A">
      <w:pPr>
        <w:spacing w:before="240" w:after="240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O sistema deve possuir uma interface simples e intuitiva, acessível a usuários sem conhecimento técnico.</w:t>
      </w:r>
    </w:p>
    <w:p w:rsidR="4F2188E0" w:rsidP="6A52B4BE" w:rsidRDefault="4F2188E0" w14:paraId="02F95DD7" w14:textId="01047F81">
      <w:pPr>
        <w:spacing w:before="240" w:after="240"/>
        <w:rPr>
          <w:rFonts w:ascii="Arial" w:hAnsi="Arial" w:eastAsia="Arial" w:cs="Arial"/>
          <w:b/>
          <w:bCs/>
        </w:rPr>
      </w:pPr>
      <w:r w:rsidRPr="7EB42E1E">
        <w:rPr>
          <w:rFonts w:ascii="Arial" w:hAnsi="Arial" w:eastAsia="Arial" w:cs="Arial"/>
          <w:b/>
          <w:bCs/>
        </w:rPr>
        <w:t>[RNF00</w:t>
      </w:r>
      <w:r w:rsidRPr="7EB42E1E" w:rsidR="3C2D5A15">
        <w:rPr>
          <w:rFonts w:ascii="Arial" w:hAnsi="Arial" w:eastAsia="Arial" w:cs="Arial"/>
          <w:b/>
          <w:bCs/>
        </w:rPr>
        <w:t>2</w:t>
      </w:r>
      <w:r w:rsidRPr="7EB42E1E">
        <w:rPr>
          <w:rFonts w:ascii="Arial" w:hAnsi="Arial" w:eastAsia="Arial" w:cs="Arial"/>
          <w:b/>
          <w:bCs/>
        </w:rPr>
        <w:t>] Disponibilidade</w:t>
      </w:r>
    </w:p>
    <w:p w:rsidR="4F2188E0" w:rsidP="6A52B4BE" w:rsidRDefault="4F2188E0" w14:paraId="0FEC0570" w14:textId="411F09B6">
      <w:pPr>
        <w:spacing w:before="240" w:after="240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O sistema deve estar disponível 99% do tempo durante horário comercial.</w:t>
      </w:r>
    </w:p>
    <w:p w:rsidR="4F2188E0" w:rsidP="6A52B4BE" w:rsidRDefault="4F2188E0" w14:paraId="46794553" w14:textId="4617668C">
      <w:pPr>
        <w:spacing w:before="240" w:after="240"/>
        <w:rPr>
          <w:rFonts w:ascii="Arial" w:hAnsi="Arial" w:eastAsia="Arial" w:cs="Arial"/>
          <w:b/>
          <w:bCs/>
        </w:rPr>
      </w:pPr>
      <w:r w:rsidRPr="7EB42E1E">
        <w:rPr>
          <w:rFonts w:ascii="Arial" w:hAnsi="Arial" w:eastAsia="Arial" w:cs="Arial"/>
          <w:b/>
          <w:bCs/>
        </w:rPr>
        <w:t>[RNF00</w:t>
      </w:r>
      <w:r w:rsidRPr="7EB42E1E" w:rsidR="209B5E7E">
        <w:rPr>
          <w:rFonts w:ascii="Arial" w:hAnsi="Arial" w:eastAsia="Arial" w:cs="Arial"/>
          <w:b/>
          <w:bCs/>
        </w:rPr>
        <w:t>3</w:t>
      </w:r>
      <w:r w:rsidRPr="7EB42E1E">
        <w:rPr>
          <w:rFonts w:ascii="Arial" w:hAnsi="Arial" w:eastAsia="Arial" w:cs="Arial"/>
          <w:b/>
          <w:bCs/>
        </w:rPr>
        <w:t>] Portabilidade</w:t>
      </w:r>
    </w:p>
    <w:p w:rsidR="4F2188E0" w:rsidP="6A52B4BE" w:rsidRDefault="4F2188E0" w14:paraId="2D9C6829" w14:textId="7B809340">
      <w:pPr>
        <w:spacing w:before="240" w:after="240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O sistema deve poder ser acessado em navegadores modernos (Google Chrome, Edge, Firefox).</w:t>
      </w:r>
    </w:p>
    <w:p w:rsidR="4F2188E0" w:rsidP="6A52B4BE" w:rsidRDefault="4F2188E0" w14:paraId="34A18972" w14:textId="0B8145F7">
      <w:pPr>
        <w:spacing w:before="240" w:after="240"/>
        <w:rPr>
          <w:rFonts w:ascii="Arial" w:hAnsi="Arial" w:eastAsia="Arial" w:cs="Arial"/>
          <w:b/>
          <w:bCs/>
        </w:rPr>
      </w:pPr>
      <w:r w:rsidRPr="7EB42E1E">
        <w:rPr>
          <w:rFonts w:ascii="Arial" w:hAnsi="Arial" w:eastAsia="Arial" w:cs="Arial"/>
          <w:b/>
          <w:bCs/>
        </w:rPr>
        <w:lastRenderedPageBreak/>
        <w:t>[RNF00</w:t>
      </w:r>
      <w:r w:rsidRPr="7EB42E1E" w:rsidR="2177B88A">
        <w:rPr>
          <w:rFonts w:ascii="Arial" w:hAnsi="Arial" w:eastAsia="Arial" w:cs="Arial"/>
          <w:b/>
          <w:bCs/>
        </w:rPr>
        <w:t>4</w:t>
      </w:r>
      <w:r w:rsidRPr="7EB42E1E">
        <w:rPr>
          <w:rFonts w:ascii="Arial" w:hAnsi="Arial" w:eastAsia="Arial" w:cs="Arial"/>
          <w:b/>
          <w:bCs/>
        </w:rPr>
        <w:t>] Manutenibilidade</w:t>
      </w:r>
    </w:p>
    <w:p w:rsidR="4F2188E0" w:rsidP="6A52B4BE" w:rsidRDefault="4F2188E0" w14:paraId="4C09D349" w14:textId="411FC8B7">
      <w:pPr>
        <w:spacing w:before="240" w:after="240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O sistema deve ser desenvolvido com código modular para facilitar futuras alterações.</w:t>
      </w:r>
    </w:p>
    <w:p w:rsidR="4F2188E0" w:rsidP="6A52B4BE" w:rsidRDefault="4F2188E0" w14:paraId="34C805EB" w14:textId="5057F28B">
      <w:pPr>
        <w:spacing w:before="240" w:after="240"/>
        <w:rPr>
          <w:rFonts w:ascii="Arial" w:hAnsi="Arial" w:eastAsia="Arial" w:cs="Arial"/>
          <w:b/>
          <w:bCs/>
        </w:rPr>
      </w:pPr>
      <w:r w:rsidRPr="7F3184EE" w:rsidR="4F2188E0">
        <w:rPr>
          <w:rFonts w:ascii="Arial" w:hAnsi="Arial" w:eastAsia="Arial" w:cs="Arial"/>
          <w:b w:val="1"/>
          <w:bCs w:val="1"/>
        </w:rPr>
        <w:t>[RNF00</w:t>
      </w:r>
      <w:r w:rsidRPr="7F3184EE" w:rsidR="30FC3875">
        <w:rPr>
          <w:rFonts w:ascii="Arial" w:hAnsi="Arial" w:eastAsia="Arial" w:cs="Arial"/>
          <w:b w:val="1"/>
          <w:bCs w:val="1"/>
        </w:rPr>
        <w:t>5</w:t>
      </w:r>
      <w:r w:rsidRPr="7F3184EE" w:rsidR="4F2188E0">
        <w:rPr>
          <w:rFonts w:ascii="Arial" w:hAnsi="Arial" w:eastAsia="Arial" w:cs="Arial"/>
          <w:b w:val="1"/>
          <w:bCs w:val="1"/>
        </w:rPr>
        <w:t xml:space="preserve">] </w:t>
      </w:r>
      <w:commentRangeStart w:id="9"/>
      <w:r w:rsidRPr="7F3184EE" w:rsidR="4F2188E0">
        <w:rPr>
          <w:rFonts w:ascii="Arial" w:hAnsi="Arial" w:eastAsia="Arial" w:cs="Arial"/>
          <w:b w:val="1"/>
          <w:bCs w:val="1"/>
        </w:rPr>
        <w:t>Confiabilidade</w:t>
      </w:r>
      <w:commentRangeEnd w:id="9"/>
      <w:r>
        <w:rPr>
          <w:rStyle w:val="CommentReference"/>
        </w:rPr>
        <w:commentReference w:id="9"/>
      </w:r>
    </w:p>
    <w:p w:rsidR="4F2188E0" w:rsidP="6A52B4BE" w:rsidRDefault="4F2188E0" w14:paraId="1965FD2D" w14:textId="78C8D586">
      <w:pPr>
        <w:spacing w:before="240" w:after="240"/>
      </w:pPr>
      <w:r w:rsidRPr="7F3184EE" w:rsidR="06ED59E2">
        <w:rPr>
          <w:rFonts w:ascii="Arial" w:hAnsi="Arial" w:eastAsia="Arial" w:cs="Arial"/>
          <w:noProof w:val="0"/>
          <w:sz w:val="24"/>
          <w:szCs w:val="24"/>
          <w:lang w:val="pt-BR"/>
        </w:rPr>
        <w:t>O sistema deve apresentar alta confiabilidade, garantindo operação contínua e precisa em todas as suas funcionalidades críticas. O sistema deve ser resistente a falhas, manter a integridade dos dados e fornecer respostas corretas dentro dos parâmetros esperados, mesmo em situações de uso intenso ou imprevistos técnicos.</w:t>
      </w:r>
    </w:p>
    <w:p w:rsidR="003566BB" w:rsidP="7EB42E1E" w:rsidRDefault="4064D5AC" w14:paraId="627A160D" w14:textId="7407E7F0">
      <w:pPr>
        <w:spacing w:before="240" w:after="240" w:line="278" w:lineRule="auto"/>
        <w:rPr>
          <w:rFonts w:ascii="Arial" w:hAnsi="Arial" w:eastAsia="Arial" w:cs="Arial"/>
          <w:b/>
          <w:bCs/>
          <w:color w:val="0F4761" w:themeColor="accent1" w:themeShade="BF"/>
        </w:rPr>
      </w:pPr>
      <w:r w:rsidRPr="7EB42E1E">
        <w:rPr>
          <w:rFonts w:ascii="Arial" w:hAnsi="Arial" w:eastAsia="Arial" w:cs="Arial"/>
          <w:b/>
          <w:bCs/>
          <w:color w:val="0F4761" w:themeColor="accent1" w:themeShade="BF"/>
        </w:rPr>
        <w:t>3. Análise do Projeto</w:t>
      </w:r>
    </w:p>
    <w:p w:rsidR="003566BB" w:rsidP="7EB42E1E" w:rsidRDefault="4064D5AC" w14:paraId="2AACCA69" w14:textId="6E4F21EF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O sistema foi desenvolvido com o propósito de facilitar a gestão de funcionários e cargos dentro de uma empresa. Ele centraliza em uma única plataforma os cadastros, consultas e atualizações, garantindo organização, segurança dos dados e agilidade nos processos administrativos.</w:t>
      </w:r>
    </w:p>
    <w:p w:rsidR="003566BB" w:rsidP="7EB42E1E" w:rsidRDefault="4064D5AC" w14:paraId="6A3D9165" w14:textId="2AFECB6E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 xml:space="preserve"> </w:t>
      </w:r>
    </w:p>
    <w:p w:rsidR="003566BB" w:rsidP="6CFE1865" w:rsidRDefault="4064D5AC" w14:paraId="7F90A48B" w14:textId="6A529695">
      <w:pPr>
        <w:spacing w:before="240" w:after="240" w:line="278" w:lineRule="auto"/>
        <w:rPr>
          <w:rFonts w:ascii="Arial" w:hAnsi="Arial" w:eastAsia="Arial" w:cs="Arial"/>
          <w:b/>
          <w:bCs/>
          <w:color w:val="002060"/>
        </w:rPr>
      </w:pPr>
      <w:r w:rsidRPr="6CFE1865">
        <w:rPr>
          <w:rFonts w:ascii="Arial" w:hAnsi="Arial" w:eastAsia="Arial" w:cs="Arial"/>
          <w:b/>
          <w:bCs/>
          <w:color w:val="002060"/>
        </w:rPr>
        <w:t>Modelagem do Banco de Dados</w:t>
      </w:r>
      <w:r w:rsidRPr="6CFE1865" w:rsidR="1FED4E0A">
        <w:rPr>
          <w:rFonts w:ascii="Arial" w:hAnsi="Arial" w:eastAsia="Arial" w:cs="Arial"/>
          <w:b/>
          <w:bCs/>
          <w:color w:val="002060"/>
        </w:rPr>
        <w:t>:</w:t>
      </w:r>
    </w:p>
    <w:p w:rsidR="003566BB" w:rsidP="7EB42E1E" w:rsidRDefault="4064D5AC" w14:paraId="1AFA084A" w14:textId="4BE3A4AE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 xml:space="preserve"> </w:t>
      </w:r>
    </w:p>
    <w:p w:rsidR="003566BB" w:rsidP="6CFE1865" w:rsidRDefault="4064D5AC" w14:paraId="22609FA9" w14:textId="05500BA5">
      <w:pPr>
        <w:spacing w:before="240" w:after="240" w:line="278" w:lineRule="auto"/>
        <w:rPr>
          <w:rFonts w:ascii="Arial" w:hAnsi="Arial" w:eastAsia="Arial" w:cs="Arial"/>
          <w:b/>
          <w:bCs/>
        </w:rPr>
      </w:pPr>
      <w:r w:rsidRPr="6CFE1865">
        <w:rPr>
          <w:rFonts w:ascii="Arial" w:hAnsi="Arial" w:eastAsia="Arial" w:cs="Arial"/>
          <w:b/>
          <w:bCs/>
        </w:rPr>
        <w:t>Foi utilizado um banco relacional MySQL.</w:t>
      </w:r>
    </w:p>
    <w:p w:rsidR="003566BB" w:rsidP="6CFE1865" w:rsidRDefault="4064D5AC" w14:paraId="33986E2C" w14:textId="6D10FCDD">
      <w:pPr>
        <w:spacing w:before="240" w:after="240" w:line="278" w:lineRule="auto"/>
        <w:rPr>
          <w:rFonts w:ascii="Arial" w:hAnsi="Arial" w:eastAsia="Arial" w:cs="Arial"/>
          <w:b/>
          <w:bCs/>
        </w:rPr>
      </w:pPr>
      <w:r w:rsidRPr="6CFE1865">
        <w:rPr>
          <w:rFonts w:ascii="Arial" w:hAnsi="Arial" w:eastAsia="Arial" w:cs="Arial"/>
          <w:b/>
          <w:bCs/>
        </w:rPr>
        <w:t>As tabelas principais são:</w:t>
      </w:r>
    </w:p>
    <w:p w:rsidR="003566BB" w:rsidP="7EB42E1E" w:rsidRDefault="4064D5AC" w14:paraId="1F842BE6" w14:textId="54F3C5D2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cargos (</w:t>
      </w:r>
      <w:proofErr w:type="spellStart"/>
      <w:r w:rsidRPr="7EB42E1E">
        <w:rPr>
          <w:rFonts w:ascii="Arial" w:hAnsi="Arial" w:eastAsia="Arial" w:cs="Arial"/>
        </w:rPr>
        <w:t>id_cargo</w:t>
      </w:r>
      <w:proofErr w:type="spellEnd"/>
      <w:r w:rsidRPr="7EB42E1E">
        <w:rPr>
          <w:rFonts w:ascii="Arial" w:hAnsi="Arial" w:eastAsia="Arial" w:cs="Arial"/>
        </w:rPr>
        <w:t xml:space="preserve">, </w:t>
      </w:r>
      <w:proofErr w:type="spellStart"/>
      <w:r w:rsidRPr="7EB42E1E">
        <w:rPr>
          <w:rFonts w:ascii="Arial" w:hAnsi="Arial" w:eastAsia="Arial" w:cs="Arial"/>
        </w:rPr>
        <w:t>nome_cargo</w:t>
      </w:r>
      <w:proofErr w:type="spellEnd"/>
      <w:r w:rsidRPr="7EB42E1E">
        <w:rPr>
          <w:rFonts w:ascii="Arial" w:hAnsi="Arial" w:eastAsia="Arial" w:cs="Arial"/>
        </w:rPr>
        <w:t xml:space="preserve">, </w:t>
      </w:r>
      <w:proofErr w:type="spellStart"/>
      <w:r w:rsidRPr="7EB42E1E">
        <w:rPr>
          <w:rFonts w:ascii="Arial" w:hAnsi="Arial" w:eastAsia="Arial" w:cs="Arial"/>
        </w:rPr>
        <w:t>descricao</w:t>
      </w:r>
      <w:proofErr w:type="spellEnd"/>
      <w:r w:rsidRPr="7EB42E1E">
        <w:rPr>
          <w:rFonts w:ascii="Arial" w:hAnsi="Arial" w:eastAsia="Arial" w:cs="Arial"/>
        </w:rPr>
        <w:t xml:space="preserve">, </w:t>
      </w:r>
      <w:proofErr w:type="spellStart"/>
      <w:r w:rsidRPr="7EB42E1E">
        <w:rPr>
          <w:rFonts w:ascii="Arial" w:hAnsi="Arial" w:eastAsia="Arial" w:cs="Arial"/>
        </w:rPr>
        <w:t>salario_base</w:t>
      </w:r>
      <w:proofErr w:type="spellEnd"/>
      <w:r w:rsidRPr="7EB42E1E">
        <w:rPr>
          <w:rFonts w:ascii="Arial" w:hAnsi="Arial" w:eastAsia="Arial" w:cs="Arial"/>
        </w:rPr>
        <w:t>)</w:t>
      </w:r>
    </w:p>
    <w:p w:rsidR="003566BB" w:rsidP="7EB42E1E" w:rsidRDefault="4064D5AC" w14:paraId="2A93AFD4" w14:textId="300F375C">
      <w:pPr>
        <w:spacing w:before="240" w:after="240" w:line="278" w:lineRule="auto"/>
        <w:rPr>
          <w:rFonts w:ascii="Arial" w:hAnsi="Arial" w:eastAsia="Arial" w:cs="Arial"/>
        </w:rPr>
      </w:pPr>
      <w:proofErr w:type="spellStart"/>
      <w:r w:rsidRPr="7EB42E1E">
        <w:rPr>
          <w:rFonts w:ascii="Arial" w:hAnsi="Arial" w:eastAsia="Arial" w:cs="Arial"/>
        </w:rPr>
        <w:t>funcionarios</w:t>
      </w:r>
      <w:proofErr w:type="spellEnd"/>
      <w:r w:rsidRPr="7EB42E1E">
        <w:rPr>
          <w:rFonts w:ascii="Arial" w:hAnsi="Arial" w:eastAsia="Arial" w:cs="Arial"/>
        </w:rPr>
        <w:t xml:space="preserve"> (</w:t>
      </w:r>
      <w:proofErr w:type="spellStart"/>
      <w:r w:rsidRPr="7EB42E1E">
        <w:rPr>
          <w:rFonts w:ascii="Arial" w:hAnsi="Arial" w:eastAsia="Arial" w:cs="Arial"/>
        </w:rPr>
        <w:t>id_funcionario</w:t>
      </w:r>
      <w:proofErr w:type="spellEnd"/>
      <w:r w:rsidRPr="7EB42E1E">
        <w:rPr>
          <w:rFonts w:ascii="Arial" w:hAnsi="Arial" w:eastAsia="Arial" w:cs="Arial"/>
        </w:rPr>
        <w:t xml:space="preserve">, </w:t>
      </w:r>
      <w:proofErr w:type="spellStart"/>
      <w:r w:rsidRPr="7EB42E1E">
        <w:rPr>
          <w:rFonts w:ascii="Arial" w:hAnsi="Arial" w:eastAsia="Arial" w:cs="Arial"/>
        </w:rPr>
        <w:t>nome_funcionario</w:t>
      </w:r>
      <w:proofErr w:type="spellEnd"/>
      <w:r w:rsidRPr="7EB42E1E">
        <w:rPr>
          <w:rFonts w:ascii="Arial" w:hAnsi="Arial" w:eastAsia="Arial" w:cs="Arial"/>
        </w:rPr>
        <w:t xml:space="preserve">, </w:t>
      </w:r>
      <w:proofErr w:type="spellStart"/>
      <w:r w:rsidRPr="7EB42E1E">
        <w:rPr>
          <w:rFonts w:ascii="Arial" w:hAnsi="Arial" w:eastAsia="Arial" w:cs="Arial"/>
        </w:rPr>
        <w:t>cpf</w:t>
      </w:r>
      <w:proofErr w:type="spellEnd"/>
      <w:r w:rsidRPr="7EB42E1E">
        <w:rPr>
          <w:rFonts w:ascii="Arial" w:hAnsi="Arial" w:eastAsia="Arial" w:cs="Arial"/>
        </w:rPr>
        <w:t xml:space="preserve">, </w:t>
      </w:r>
      <w:proofErr w:type="spellStart"/>
      <w:r w:rsidRPr="7EB42E1E">
        <w:rPr>
          <w:rFonts w:ascii="Arial" w:hAnsi="Arial" w:eastAsia="Arial" w:cs="Arial"/>
        </w:rPr>
        <w:t>id_cargo</w:t>
      </w:r>
      <w:proofErr w:type="spellEnd"/>
      <w:r w:rsidRPr="7EB42E1E">
        <w:rPr>
          <w:rFonts w:ascii="Arial" w:hAnsi="Arial" w:eastAsia="Arial" w:cs="Arial"/>
        </w:rPr>
        <w:t>, salario)</w:t>
      </w:r>
    </w:p>
    <w:p w:rsidR="003566BB" w:rsidP="7EB42E1E" w:rsidRDefault="4064D5AC" w14:paraId="62857642" w14:textId="5D1B4A4C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 xml:space="preserve">A relação é 1 cargo → N funcionários, garantindo integridade referencial com </w:t>
      </w:r>
      <w:proofErr w:type="spellStart"/>
      <w:r w:rsidRPr="7EB42E1E">
        <w:rPr>
          <w:rFonts w:ascii="Arial" w:hAnsi="Arial" w:eastAsia="Arial" w:cs="Arial"/>
        </w:rPr>
        <w:t>foreign</w:t>
      </w:r>
      <w:proofErr w:type="spellEnd"/>
      <w:r w:rsidRPr="7EB42E1E">
        <w:rPr>
          <w:rFonts w:ascii="Arial" w:hAnsi="Arial" w:eastAsia="Arial" w:cs="Arial"/>
        </w:rPr>
        <w:t xml:space="preserve"> </w:t>
      </w:r>
      <w:proofErr w:type="spellStart"/>
      <w:r w:rsidRPr="7EB42E1E">
        <w:rPr>
          <w:rFonts w:ascii="Arial" w:hAnsi="Arial" w:eastAsia="Arial" w:cs="Arial"/>
        </w:rPr>
        <w:t>keys</w:t>
      </w:r>
      <w:proofErr w:type="spellEnd"/>
      <w:r w:rsidRPr="7EB42E1E">
        <w:rPr>
          <w:rFonts w:ascii="Arial" w:hAnsi="Arial" w:eastAsia="Arial" w:cs="Arial"/>
        </w:rPr>
        <w:t>.</w:t>
      </w:r>
    </w:p>
    <w:p w:rsidR="003566BB" w:rsidP="7EB42E1E" w:rsidRDefault="4064D5AC" w14:paraId="4846F7A8" w14:textId="39EDC2A9">
      <w:pPr>
        <w:spacing w:before="240" w:after="240" w:line="278" w:lineRule="auto"/>
        <w:rPr>
          <w:rFonts w:ascii="Arial" w:hAnsi="Arial" w:eastAsia="Arial" w:cs="Arial"/>
        </w:rPr>
      </w:pPr>
      <w:r w:rsidRPr="7F3184EE" w:rsidR="4064D5AC">
        <w:rPr>
          <w:rFonts w:ascii="Arial" w:hAnsi="Arial" w:eastAsia="Arial" w:cs="Arial"/>
        </w:rPr>
        <w:t xml:space="preserve"> </w:t>
      </w:r>
    </w:p>
    <w:p w:rsidR="003566BB" w:rsidP="7EB42E1E" w:rsidRDefault="4064D5AC" w14:paraId="06304209" w14:textId="523C0CEB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Shade="BF"/>
        </w:rPr>
      </w:pPr>
      <w:r w:rsidRPr="7F3184EE" w:rsidR="4064D5AC">
        <w:rPr>
          <w:rFonts w:ascii="Arial" w:hAnsi="Arial" w:eastAsia="Arial" w:cs="Arial"/>
          <w:b w:val="1"/>
          <w:bCs w:val="1"/>
          <w:color w:val="0F4761" w:themeColor="accent1" w:themeTint="FF" w:themeShade="BF"/>
        </w:rPr>
        <w:t>4. Modelagem do Banco de Dados</w:t>
      </w:r>
    </w:p>
    <w:p w:rsidR="003566BB" w:rsidP="7EB42E1E" w:rsidRDefault="4064D5AC" w14:paraId="27C3A88F" w14:textId="53CD1B07">
      <w:pPr>
        <w:spacing w:before="240" w:after="240" w:line="278" w:lineRule="auto"/>
        <w:rPr>
          <w:rFonts w:ascii="Arial" w:hAnsi="Arial" w:eastAsia="Arial" w:cs="Arial"/>
          <w:b/>
          <w:bCs/>
          <w:color w:val="0E2740"/>
        </w:rPr>
      </w:pPr>
      <w:r w:rsidRPr="7F3184EE" w:rsidR="4064D5AC">
        <w:rPr>
          <w:rFonts w:ascii="Arial" w:hAnsi="Arial" w:eastAsia="Arial" w:cs="Arial"/>
          <w:b w:val="1"/>
          <w:bCs w:val="1"/>
          <w:color w:val="0E2740"/>
        </w:rPr>
        <w:t>4.1 Modelo Conceitual (DER)</w:t>
      </w:r>
    </w:p>
    <w:p w:rsidR="003566BB" w:rsidP="7EB42E1E" w:rsidRDefault="556D9CBB" w14:paraId="76F2886D" w14:textId="68143EE1">
      <w:pPr>
        <w:spacing w:before="240" w:after="240" w:line="278" w:lineRule="auto"/>
      </w:pPr>
      <w:r w:rsidR="2D2EF07C">
        <w:drawing>
          <wp:inline wp14:editId="7E1415C1" wp14:anchorId="5401B039">
            <wp:extent cx="5724525" cy="3867150"/>
            <wp:effectExtent l="0" t="0" r="0" b="0"/>
            <wp:docPr id="15018673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1867327" name=""/>
                    <pic:cNvPicPr/>
                  </pic:nvPicPr>
                  <pic:blipFill>
                    <a:blip xmlns:r="http://schemas.openxmlformats.org/officeDocument/2006/relationships" r:embed="rId1290850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BB" w:rsidP="7EB42E1E" w:rsidRDefault="4064D5AC" w14:paraId="5719D051" w14:textId="25AE78A1">
      <w:pPr>
        <w:spacing w:before="240" w:after="240" w:line="278" w:lineRule="auto"/>
        <w:rPr>
          <w:rFonts w:ascii="Arial" w:hAnsi="Arial" w:eastAsia="Arial" w:cs="Arial"/>
          <w:b/>
          <w:bCs/>
          <w:color w:val="0E2740"/>
        </w:rPr>
      </w:pPr>
      <w:r w:rsidRPr="7F3184EE" w:rsidR="4064D5AC">
        <w:rPr>
          <w:rFonts w:ascii="Arial" w:hAnsi="Arial" w:eastAsia="Arial" w:cs="Arial"/>
          <w:b w:val="1"/>
          <w:bCs w:val="1"/>
          <w:color w:val="0E2740"/>
        </w:rPr>
        <w:t>4.2 Modelo Lógico</w:t>
      </w:r>
    </w:p>
    <w:p w:rsidR="3755DB1B" w:rsidP="7F3184EE" w:rsidRDefault="3755DB1B" w14:paraId="32EE14E1" w14:textId="3A2A35CA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E2740"/>
        </w:rPr>
      </w:pPr>
      <w:r w:rsidR="3755DB1B">
        <w:drawing>
          <wp:inline wp14:editId="0817DA16" wp14:anchorId="2246C6DB">
            <wp:extent cx="4953000" cy="2646642"/>
            <wp:effectExtent l="0" t="0" r="0" b="0"/>
            <wp:docPr id="16826112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2611215" name=""/>
                    <pic:cNvPicPr/>
                  </pic:nvPicPr>
                  <pic:blipFill>
                    <a:blip xmlns:r="http://schemas.openxmlformats.org/officeDocument/2006/relationships" r:embed="rId93631290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3000" cy="26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BB" w:rsidP="7EB42E1E" w:rsidRDefault="4064D5AC" w14:paraId="6AA93AA3" w14:textId="1F243FFE">
      <w:pPr>
        <w:spacing w:before="240" w:after="240" w:line="278" w:lineRule="auto"/>
        <w:rPr>
          <w:rFonts w:ascii="Arial" w:hAnsi="Arial" w:eastAsia="Arial" w:cs="Arial"/>
          <w:b/>
          <w:bCs/>
          <w:color w:val="0E2740"/>
        </w:rPr>
      </w:pPr>
      <w:r w:rsidRPr="7F3184EE" w:rsidR="4064D5AC">
        <w:rPr>
          <w:rFonts w:ascii="Arial" w:hAnsi="Arial" w:eastAsia="Arial" w:cs="Arial"/>
          <w:b w:val="1"/>
          <w:bCs w:val="1"/>
          <w:color w:val="0E2740"/>
        </w:rPr>
        <w:t>4.3 Modelo Físico</w:t>
      </w:r>
    </w:p>
    <w:p w:rsidR="003566BB" w:rsidP="7EB42E1E" w:rsidRDefault="4064D5AC" w14:paraId="5B8EA6C5" w14:textId="24E62524">
      <w:pPr>
        <w:spacing w:before="240" w:after="240" w:line="278" w:lineRule="auto"/>
        <w:rPr>
          <w:rFonts w:ascii="Arial" w:hAnsi="Arial" w:eastAsia="Arial" w:cs="Arial"/>
          <w:color w:val="000000" w:themeColor="text1"/>
        </w:rPr>
      </w:pPr>
      <w:r w:rsidRPr="718EAFBD" w:rsidR="67D20783">
        <w:rPr>
          <w:rFonts w:ascii="Arial" w:hAnsi="Arial" w:eastAsia="Arial" w:cs="Arial"/>
          <w:color w:val="000000" w:themeColor="text1" w:themeTint="FF" w:themeShade="FF"/>
        </w:rPr>
        <w:t xml:space="preserve">Modelo físico pode ser encontrado na pasta do </w:t>
      </w:r>
      <w:r w:rsidRPr="718EAFBD" w:rsidR="67D20783">
        <w:rPr>
          <w:rFonts w:ascii="Arial" w:hAnsi="Arial" w:eastAsia="Arial" w:cs="Arial"/>
          <w:color w:val="000000" w:themeColor="text1" w:themeTint="FF" w:themeShade="FF"/>
        </w:rPr>
        <w:t>projeto</w:t>
      </w:r>
      <w:r w:rsidRPr="718EAFBD" w:rsidR="47630F3F">
        <w:rPr>
          <w:rFonts w:ascii="Arial" w:hAnsi="Arial" w:eastAsia="Arial" w:cs="Arial"/>
          <w:color w:val="000000" w:themeColor="text1" w:themeTint="FF" w:themeShade="FF"/>
        </w:rPr>
        <w:t xml:space="preserve"> por meio deste link:</w:t>
      </w:r>
    </w:p>
    <w:p w:rsidR="47630F3F" w:rsidP="718EAFBD" w:rsidRDefault="47630F3F" w14:paraId="691B4C50" w14:textId="290542BD">
      <w:pPr>
        <w:spacing w:before="240" w:after="240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50faba37bd8842f5">
        <w:r w:rsidRPr="718EAFBD" w:rsidR="47630F3F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bd_sae.sql</w:t>
        </w:r>
      </w:hyperlink>
    </w:p>
    <w:p w:rsidR="509A335F" w:rsidP="784BBFFD" w:rsidRDefault="509A335F" w14:paraId="09ED15C8" w14:textId="410BD1E3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Tint="FF" w:themeShade="BF"/>
        </w:rPr>
      </w:pPr>
      <w:r w:rsidRPr="784BBFFD" w:rsidR="509A335F">
        <w:rPr>
          <w:rFonts w:ascii="Arial" w:hAnsi="Arial" w:eastAsia="Arial" w:cs="Arial"/>
          <w:b w:val="1"/>
          <w:bCs w:val="1"/>
          <w:color w:val="0F4761" w:themeColor="accent1" w:themeTint="FF" w:themeShade="BF"/>
        </w:rPr>
        <w:t>5. implementação</w:t>
      </w:r>
    </w:p>
    <w:p w:rsidR="407CA9A8" w:rsidP="784BBFFD" w:rsidRDefault="407CA9A8" w14:paraId="14110717" w14:textId="11924797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Tint="FF" w:themeShade="BF"/>
        </w:rPr>
      </w:pPr>
      <w:r w:rsidR="407CA9A8">
        <w:drawing>
          <wp:inline wp14:editId="0153341E" wp14:anchorId="5FA29676">
            <wp:extent cx="5724525" cy="2762250"/>
            <wp:effectExtent l="0" t="0" r="0" b="0"/>
            <wp:docPr id="6914209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1420935" name=""/>
                    <pic:cNvPicPr/>
                  </pic:nvPicPr>
                  <pic:blipFill>
                    <a:blip xmlns:r="http://schemas.openxmlformats.org/officeDocument/2006/relationships" r:embed="rId534953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BBFFD" w:rsidP="3D214154" w:rsidRDefault="784BBFFD" w14:paraId="4B1A73C4" w14:textId="6062A237">
      <w:pPr>
        <w:spacing w:before="240" w:after="240" w:line="278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3D214154" w:rsidR="6448AAE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Essa é </w:t>
      </w:r>
      <w:r w:rsidRPr="3D214154" w:rsidR="34E2AEF3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página</w:t>
      </w:r>
      <w:r w:rsidRPr="3D214154" w:rsidR="6448AAE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de cadastro de </w:t>
      </w:r>
      <w:r w:rsidRPr="3D214154" w:rsidR="0A096ED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funcionário, </w:t>
      </w:r>
      <w:r w:rsidRPr="3D214154" w:rsidR="03365F33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onde o usuário insere os da</w:t>
      </w:r>
      <w:r w:rsidRPr="3D214154" w:rsidR="3D2CADE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dos nome, </w:t>
      </w:r>
      <w:r w:rsidRPr="3D214154" w:rsidR="3D2CADE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cpf</w:t>
      </w:r>
      <w:r w:rsidRPr="3D214154" w:rsidR="280DA4C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,</w:t>
      </w:r>
      <w:r w:rsidRPr="3D214154" w:rsidR="3D2CADE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cargo</w:t>
      </w:r>
      <w:r w:rsidRPr="3D214154" w:rsidR="1FFB08FF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e data de admissão</w:t>
      </w:r>
      <w:r w:rsidRPr="3D214154" w:rsidR="3D2CADE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, os campos da carga </w:t>
      </w:r>
      <w:r w:rsidRPr="3D214154" w:rsidR="3CBBB9AA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horária e</w:t>
      </w:r>
      <w:r w:rsidRPr="3D214154" w:rsidR="58851452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3D214154" w:rsidR="508915C9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salário</w:t>
      </w:r>
      <w:r w:rsidRPr="3D214154" w:rsidR="58851452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são preenchidos automaticamente de acordo com o cargo escolhido</w:t>
      </w:r>
      <w:r w:rsidRPr="3D214154" w:rsidR="0C385F7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, logo </w:t>
      </w:r>
      <w:r w:rsidRPr="3D214154" w:rsidR="518841AA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após</w:t>
      </w:r>
      <w:r w:rsidRPr="3D214154" w:rsidR="0C385F7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preencher esses </w:t>
      </w:r>
      <w:r w:rsidRPr="3D214154" w:rsidR="767C0637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campos, clique no botão cadastrar-s</w:t>
      </w:r>
      <w:r w:rsidRPr="3D214154" w:rsidR="039C0E9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e</w:t>
      </w:r>
      <w:r w:rsidRPr="3D214154" w:rsidR="392A89D8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, e o funcionário será inserido no sistema</w:t>
      </w:r>
    </w:p>
    <w:p w:rsidR="34DFECF2" w:rsidP="784BBFFD" w:rsidRDefault="34DFECF2" w14:paraId="6E399EEC" w14:textId="6A4B302B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Tint="FF" w:themeShade="BF"/>
        </w:rPr>
      </w:pPr>
      <w:r w:rsidR="34DFECF2">
        <w:drawing>
          <wp:inline wp14:editId="48A5286B" wp14:anchorId="4EE48DBE">
            <wp:extent cx="6334125" cy="3917274"/>
            <wp:effectExtent l="0" t="0" r="0" b="0"/>
            <wp:docPr id="2320189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2018951" name=""/>
                    <pic:cNvPicPr/>
                  </pic:nvPicPr>
                  <pic:blipFill>
                    <a:blip xmlns:r="http://schemas.openxmlformats.org/officeDocument/2006/relationships" r:embed="rId8985168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34125" cy="3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BBFFD" w:rsidP="3D214154" w:rsidRDefault="784BBFFD" w14:paraId="5B71DFEF" w14:textId="4B437A6C">
      <w:pPr>
        <w:spacing w:before="240" w:after="240" w:line="278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718EAFBD" w:rsidR="45EA6DE6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Nessa página </w:t>
      </w:r>
      <w:r w:rsidRPr="718EAFBD" w:rsidR="718CA31B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é </w:t>
      </w:r>
      <w:r w:rsidRPr="718EAFBD" w:rsidR="41B46D0B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onde o </w:t>
      </w:r>
      <w:r w:rsidRPr="718EAFBD" w:rsidR="53DB4417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usuário</w:t>
      </w:r>
      <w:r w:rsidRPr="718EAFBD" w:rsidR="44753F2D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realiza o cadastro </w:t>
      </w:r>
      <w:r w:rsidRPr="718EAFBD" w:rsidR="424644C5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dos cargos de uma empresa</w:t>
      </w:r>
      <w:r w:rsidRPr="718EAFBD" w:rsidR="5ABB4003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, no campo: nome do cargo, o </w:t>
      </w:r>
      <w:r w:rsidRPr="718EAFBD" w:rsidR="614F630B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usuário</w:t>
      </w:r>
      <w:r w:rsidRPr="718EAFBD" w:rsidR="5ABB4003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vai colocar o cargo que ele </w:t>
      </w:r>
      <w:r w:rsidRPr="718EAFBD" w:rsidR="76A241AE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deseja </w:t>
      </w:r>
      <w:r w:rsidRPr="718EAFBD" w:rsidR="30131089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cadastrar, no campo descrição </w:t>
      </w:r>
    </w:p>
    <w:p w:rsidR="718EAFBD" w:rsidP="718EAFBD" w:rsidRDefault="718EAFBD" w14:paraId="7B517CBD" w14:textId="3E15BA82">
      <w:pPr>
        <w:spacing w:before="240" w:after="240" w:line="278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</w:p>
    <w:p w:rsidR="784BBFFD" w:rsidP="784BBFFD" w:rsidRDefault="784BBFFD" w14:paraId="7B1047A0" w14:textId="648FFB34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Tint="FF" w:themeShade="BF"/>
        </w:rPr>
      </w:pPr>
    </w:p>
    <w:p w:rsidR="784BBFFD" w:rsidP="784BBFFD" w:rsidRDefault="784BBFFD" w14:paraId="1644DD30" w14:textId="5FD41435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Tint="FF" w:themeShade="BF"/>
        </w:rPr>
      </w:pPr>
    </w:p>
    <w:p w:rsidR="784BBFFD" w:rsidP="784BBFFD" w:rsidRDefault="784BBFFD" w14:paraId="041C09E9" w14:textId="5171B952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Tint="FF" w:themeShade="BF"/>
        </w:rPr>
      </w:pPr>
    </w:p>
    <w:p w:rsidR="784BBFFD" w:rsidP="784BBFFD" w:rsidRDefault="784BBFFD" w14:paraId="53CA418D" w14:textId="01CDD0AC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Tint="FF" w:themeShade="BF"/>
        </w:rPr>
      </w:pPr>
    </w:p>
    <w:p w:rsidR="784BBFFD" w:rsidP="784BBFFD" w:rsidRDefault="784BBFFD" w14:paraId="25066D0E" w14:textId="61B35F51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Tint="FF" w:themeShade="BF"/>
        </w:rPr>
      </w:pPr>
    </w:p>
    <w:p w:rsidR="784BBFFD" w:rsidP="784BBFFD" w:rsidRDefault="784BBFFD" w14:paraId="16E5C716" w14:textId="31B66761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Tint="FF" w:themeShade="BF"/>
        </w:rPr>
      </w:pPr>
    </w:p>
    <w:p w:rsidR="784BBFFD" w:rsidP="784BBFFD" w:rsidRDefault="784BBFFD" w14:paraId="5E74CDB7" w14:textId="6B87C8BD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Tint="FF" w:themeShade="BF"/>
        </w:rPr>
      </w:pPr>
    </w:p>
    <w:p w:rsidR="068D6B07" w:rsidP="784BBFFD" w:rsidRDefault="068D6B07" w14:paraId="31AB12A5" w14:textId="678B922D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  <w:r w:rsidR="068D6B07">
        <w:drawing>
          <wp:inline wp14:editId="59620C40" wp14:anchorId="78FC1854">
            <wp:extent cx="6076950" cy="3257676"/>
            <wp:effectExtent l="0" t="0" r="0" b="0"/>
            <wp:docPr id="7876047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7604701" name=""/>
                    <pic:cNvPicPr/>
                  </pic:nvPicPr>
                  <pic:blipFill>
                    <a:blip xmlns:r="http://schemas.openxmlformats.org/officeDocument/2006/relationships" r:embed="rId93804720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6950" cy="32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BBFFD" w:rsidP="784BBFFD" w:rsidRDefault="784BBFFD" w14:paraId="362544AA" w14:textId="662FD563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84BBFFD" w:rsidP="784BBFFD" w:rsidRDefault="784BBFFD" w14:paraId="5FFB2F66" w14:textId="22FAC3B5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068D6B07" w:rsidP="784BBFFD" w:rsidRDefault="068D6B07" w14:paraId="569E0422" w14:textId="7D10A505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  <w:r w:rsidR="068D6B07">
        <w:drawing>
          <wp:inline wp14:editId="325FF55C" wp14:anchorId="27B57A39">
            <wp:extent cx="5724525" cy="3257550"/>
            <wp:effectExtent l="0" t="0" r="0" b="0"/>
            <wp:docPr id="12033460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3346080" name=""/>
                    <pic:cNvPicPr/>
                  </pic:nvPicPr>
                  <pic:blipFill>
                    <a:blip xmlns:r="http://schemas.openxmlformats.org/officeDocument/2006/relationships" r:embed="rId4232742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BBFFD" w:rsidP="784BBFFD" w:rsidRDefault="784BBFFD" w14:paraId="77790CD0" w14:textId="57668DDD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18EAFBD" w:rsidP="718EAFBD" w:rsidRDefault="718EAFBD" w14:paraId="520AD06C" w14:textId="779D2C2E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18EAFBD" w:rsidP="718EAFBD" w:rsidRDefault="718EAFBD" w14:paraId="0F011F60" w14:textId="1473C58A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18EAFBD" w:rsidP="718EAFBD" w:rsidRDefault="718EAFBD" w14:paraId="2FFB79ED" w14:textId="03FE7D58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18EAFBD" w:rsidP="718EAFBD" w:rsidRDefault="718EAFBD" w14:paraId="378FCC87" w14:textId="3F0BA160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18EAFBD" w:rsidP="718EAFBD" w:rsidRDefault="718EAFBD" w14:paraId="381D84FF" w14:textId="7864B74D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18EAFBD" w:rsidP="718EAFBD" w:rsidRDefault="718EAFBD" w14:paraId="6595208F" w14:textId="6B641E9A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18EAFBD" w:rsidP="718EAFBD" w:rsidRDefault="718EAFBD" w14:paraId="6CF1B73E" w14:textId="1FA49F1F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18EAFBD" w:rsidP="718EAFBD" w:rsidRDefault="718EAFBD" w14:paraId="096D3825" w14:textId="3C561FB8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42EC34AC" w:rsidP="718EAFBD" w:rsidRDefault="42EC34AC" w14:paraId="24DBB56C" w14:textId="1A2236B4">
      <w:pPr>
        <w:pStyle w:val="Normal"/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  <w:r w:rsidRPr="718EAFBD" w:rsidR="42EC34AC">
        <w:rPr>
          <w:rFonts w:ascii="Arial" w:hAnsi="Arial" w:eastAsia="Arial" w:cs="Arial"/>
          <w:color w:val="000000" w:themeColor="text1" w:themeTint="FF" w:themeShade="FF"/>
        </w:rPr>
        <w:t xml:space="preserve">Para </w:t>
      </w:r>
      <w:r w:rsidRPr="718EAFBD" w:rsidR="65071A30">
        <w:rPr>
          <w:rFonts w:ascii="Arial" w:hAnsi="Arial" w:eastAsia="Arial" w:cs="Arial"/>
          <w:color w:val="000000" w:themeColor="text1" w:themeTint="FF" w:themeShade="FF"/>
        </w:rPr>
        <w:t>a utilização desse sistema acesse o link do repositório do projeto no GitHub através desse link:</w:t>
      </w:r>
    </w:p>
    <w:p w:rsidR="19A82D70" w:rsidP="718EAFBD" w:rsidRDefault="19A82D70" w14:paraId="09CE2EB5" w14:textId="2D818C2A">
      <w:pPr>
        <w:rPr>
          <w:rFonts w:ascii="Arial" w:hAnsi="Arial" w:eastAsia="Arial" w:cs="Arial"/>
        </w:rPr>
      </w:pPr>
      <w:commentRangeStart w:id="1209647256"/>
      <w:hyperlink r:id="Ra9c215bfaecc4934">
        <w:r w:rsidRPr="718EAFBD" w:rsidR="65071A30">
          <w:rPr>
            <w:rStyle w:val="Hyperlink"/>
            <w:rFonts w:ascii="Arial" w:hAnsi="Arial" w:eastAsia="Arial" w:cs="Arial"/>
          </w:rPr>
          <w:t>https://github.com/cassianooliveira27/SAE---Sistema-de-Aux-lio-Empresarial</w:t>
        </w:r>
      </w:hyperlink>
      <w:commentRangeEnd w:id="1209647256"/>
      <w:r>
        <w:rPr>
          <w:rStyle w:val="CommentReference"/>
        </w:rPr>
        <w:commentReference w:id="1209647256"/>
      </w:r>
    </w:p>
    <w:p w:rsidR="65071A30" w:rsidP="718EAFBD" w:rsidRDefault="65071A30" w14:paraId="78A18C79" w14:textId="02108C0B">
      <w:pPr>
        <w:pStyle w:val="Normal"/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  <w:r w:rsidRPr="718EAFBD" w:rsidR="65071A30">
        <w:rPr>
          <w:rFonts w:ascii="Arial" w:hAnsi="Arial" w:eastAsia="Arial" w:cs="Arial"/>
          <w:color w:val="000000" w:themeColor="text1" w:themeTint="FF" w:themeShade="FF"/>
        </w:rPr>
        <w:t xml:space="preserve"> </w:t>
      </w:r>
    </w:p>
    <w:p w:rsidR="784BBFFD" w:rsidP="784BBFFD" w:rsidRDefault="784BBFFD" w14:paraId="381F5826" w14:textId="29DEA045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84BBFFD" w:rsidP="784BBFFD" w:rsidRDefault="784BBFFD" w14:paraId="3D122591" w14:textId="7797C233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84BBFFD" w:rsidP="784BBFFD" w:rsidRDefault="784BBFFD" w14:paraId="2EA649B4" w14:textId="2CCFCA89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84BBFFD" w:rsidP="784BBFFD" w:rsidRDefault="784BBFFD" w14:paraId="4464AE74" w14:textId="63288227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84BBFFD" w:rsidP="784BBFFD" w:rsidRDefault="784BBFFD" w14:paraId="31DB2B41" w14:textId="299D3810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84BBFFD" w:rsidP="784BBFFD" w:rsidRDefault="784BBFFD" w14:paraId="0BD40586" w14:textId="4CFD849E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84BBFFD" w:rsidP="784BBFFD" w:rsidRDefault="784BBFFD" w14:paraId="7AB2430D" w14:textId="0361B880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84BBFFD" w:rsidP="784BBFFD" w:rsidRDefault="784BBFFD" w14:paraId="05EC6113" w14:textId="731C8E42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784BBFFD" w:rsidP="784BBFFD" w:rsidRDefault="784BBFFD" w14:paraId="1A043425" w14:textId="595A5FD5">
      <w:pPr>
        <w:spacing w:before="240" w:after="240" w:line="278" w:lineRule="auto"/>
        <w:rPr>
          <w:rFonts w:ascii="Arial" w:hAnsi="Arial" w:eastAsia="Arial" w:cs="Arial"/>
          <w:color w:val="000000" w:themeColor="text1" w:themeTint="FF" w:themeShade="FF"/>
        </w:rPr>
      </w:pPr>
    </w:p>
    <w:p w:rsidR="003566BB" w:rsidP="7EB42E1E" w:rsidRDefault="4064D5AC" w14:paraId="50263517" w14:textId="5ED3AE12">
      <w:pPr>
        <w:spacing w:before="240" w:after="240" w:line="278" w:lineRule="auto"/>
        <w:rPr>
          <w:rFonts w:ascii="Arial" w:hAnsi="Arial" w:eastAsia="Arial" w:cs="Arial"/>
          <w:b w:val="1"/>
          <w:bCs w:val="1"/>
          <w:color w:val="0F4761" w:themeColor="accent1" w:themeShade="BF"/>
        </w:rPr>
      </w:pPr>
      <w:r w:rsidRPr="784BBFFD" w:rsidR="5501C67F">
        <w:rPr>
          <w:rFonts w:ascii="Arial" w:hAnsi="Arial" w:eastAsia="Arial" w:cs="Arial"/>
          <w:b w:val="1"/>
          <w:bCs w:val="1"/>
          <w:color w:val="0F4761" w:themeColor="accent1" w:themeTint="FF" w:themeShade="BF"/>
        </w:rPr>
        <w:t>6</w:t>
      </w:r>
      <w:r w:rsidRPr="784BBFFD" w:rsidR="4064D5AC">
        <w:rPr>
          <w:rFonts w:ascii="Arial" w:hAnsi="Arial" w:eastAsia="Arial" w:cs="Arial"/>
          <w:b w:val="1"/>
          <w:bCs w:val="1"/>
          <w:color w:val="0F4761" w:themeColor="accent1" w:themeTint="FF" w:themeShade="BF"/>
        </w:rPr>
        <w:t>. Considerações Finais</w:t>
      </w:r>
    </w:p>
    <w:p w:rsidR="003566BB" w:rsidP="7EB42E1E" w:rsidRDefault="4064D5AC" w14:paraId="522B6DE4" w14:textId="2F7096A3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O desenvolvimento do sistema de auxílio empresarial voltado para o cadastro e administração de funcionários e cargos demonstrou ser uma solução eficiente para a organização dos processos internos de uma empresa. A centralização dos dados em um único banco garante maior confiabilidade das informações, reduz erros manuais e proporciona agilidade no acesso às informações.</w:t>
      </w:r>
    </w:p>
    <w:p w:rsidR="003566BB" w:rsidP="7EB42E1E" w:rsidRDefault="4064D5AC" w14:paraId="320A0423" w14:textId="0F79ABDC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Outro ponto positivo é a escalabilidade do projeto: a estrutura criada permite futuras expansões, como a integração com módulos de folha de pagamento, controle de férias ou relatórios gerenciais. Isso reforça o caráter estratégico do sistema, que pode crescer junto com as necessidades da empresa.</w:t>
      </w:r>
    </w:p>
    <w:p w:rsidR="003566BB" w:rsidP="7EB42E1E" w:rsidRDefault="4064D5AC" w14:paraId="652F0090" w14:textId="1AF95060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lastRenderedPageBreak/>
        <w:t>Desafios e Erros Durante o Desenvolvimento</w:t>
      </w:r>
    </w:p>
    <w:p w:rsidR="003566BB" w:rsidP="7EB42E1E" w:rsidRDefault="4064D5AC" w14:paraId="1FBC9056" w14:textId="14143450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 xml:space="preserve"> </w:t>
      </w:r>
    </w:p>
    <w:p w:rsidR="003566BB" w:rsidP="7EB42E1E" w:rsidRDefault="4064D5AC" w14:paraId="201D96E8" w14:textId="1AD58435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Durante a construção do SAE (Sistema Auxiliar Empresarial), alguns problemas foram encontrados e superados ao longo do processo de implementação.</w:t>
      </w:r>
    </w:p>
    <w:p w:rsidR="003566BB" w:rsidP="7EB42E1E" w:rsidRDefault="4064D5AC" w14:paraId="6BE835D1" w14:textId="55841A3B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 xml:space="preserve"> </w:t>
      </w:r>
    </w:p>
    <w:p w:rsidR="003566BB" w:rsidP="7EB42E1E" w:rsidRDefault="4064D5AC" w14:paraId="5208C1BE" w14:textId="2FB217EC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Problemas de Conexão com o Banco de Dados</w:t>
      </w:r>
    </w:p>
    <w:p w:rsidR="003566BB" w:rsidP="7EB42E1E" w:rsidRDefault="4064D5AC" w14:paraId="575A622E" w14:textId="3618BFF8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Um dos principais desafios foi a configuração das conexões com o banco de dados.</w:t>
      </w:r>
    </w:p>
    <w:p w:rsidR="003566BB" w:rsidP="7EB42E1E" w:rsidRDefault="4064D5AC" w14:paraId="44D33B3F" w14:textId="2D36A30D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Em alguns momentos, as credenciais e permissões de acesso não estavam corretamente ajustadas, o que resultava em falhas na autenticação.</w:t>
      </w:r>
    </w:p>
    <w:p w:rsidR="003566BB" w:rsidP="7EB42E1E" w:rsidRDefault="4064D5AC" w14:paraId="3D6ACB90" w14:textId="3C50D9D3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Também foi necessário ajustar parâmetros de host, porta e driver de conexão para garantir a comunicação estável entre a aplicação e o banco.</w:t>
      </w:r>
    </w:p>
    <w:p w:rsidR="003566BB" w:rsidP="7EB42E1E" w:rsidRDefault="4064D5AC" w14:paraId="44949D51" w14:textId="3F48B041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 xml:space="preserve">A solução envolveu revisar o arquivo de configuração, corrigir a </w:t>
      </w:r>
      <w:proofErr w:type="spellStart"/>
      <w:r w:rsidRPr="7EB42E1E">
        <w:rPr>
          <w:rFonts w:ascii="Arial" w:hAnsi="Arial" w:eastAsia="Arial" w:cs="Arial"/>
        </w:rPr>
        <w:t>string</w:t>
      </w:r>
      <w:proofErr w:type="spellEnd"/>
      <w:r w:rsidRPr="7EB42E1E">
        <w:rPr>
          <w:rFonts w:ascii="Arial" w:hAnsi="Arial" w:eastAsia="Arial" w:cs="Arial"/>
        </w:rPr>
        <w:t xml:space="preserve"> de conexão e garantir que o servidor estivesse ativo e aceitando conexões externas.</w:t>
      </w:r>
    </w:p>
    <w:p w:rsidR="003566BB" w:rsidP="7EB42E1E" w:rsidRDefault="4064D5AC" w14:paraId="7D12F0D5" w14:textId="7D430651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 xml:space="preserve"> </w:t>
      </w:r>
    </w:p>
    <w:p w:rsidR="003566BB" w:rsidP="7EB42E1E" w:rsidRDefault="4064D5AC" w14:paraId="0080EB98" w14:textId="44A07C70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Seleção da Paleta de Cores</w:t>
      </w:r>
    </w:p>
    <w:p w:rsidR="003566BB" w:rsidP="7EB42E1E" w:rsidRDefault="4064D5AC" w14:paraId="09D2BF88" w14:textId="027C25FD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Outro ponto de dificuldade foi a definição das cores da aplicação.</w:t>
      </w:r>
    </w:p>
    <w:p w:rsidR="003566BB" w:rsidP="7EB42E1E" w:rsidRDefault="4064D5AC" w14:paraId="6ABA9399" w14:textId="362A2836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Inicialmente, as combinações escolhidas não apresentavam um bom contraste, prejudicando a legibilidade de botões, tabelas e textos.</w:t>
      </w:r>
    </w:p>
    <w:p w:rsidR="003566BB" w:rsidP="7EB42E1E" w:rsidRDefault="4064D5AC" w14:paraId="097DFF92" w14:textId="58B20581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Foi preciso realizar testes de contraste e refinar a paleta, optando por tons de azul como cor primária e cores complementares (verde, vermelho e amarelo) para feedback visual ao usuário.</w:t>
      </w:r>
    </w:p>
    <w:p w:rsidR="003566BB" w:rsidP="7EB42E1E" w:rsidRDefault="4064D5AC" w14:paraId="6A0C93F7" w14:textId="74B9F8CE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Esse processo garantiu uma interface mais agradável e acessível, respeitando boas práticas de design responsivo e acessibilidade.</w:t>
      </w:r>
    </w:p>
    <w:p w:rsidR="003566BB" w:rsidP="7EB42E1E" w:rsidRDefault="4064D5AC" w14:paraId="7F3D334A" w14:textId="56DE7F9A">
      <w:pPr>
        <w:spacing w:before="240" w:after="240" w:line="278" w:lineRule="auto"/>
        <w:rPr>
          <w:rFonts w:ascii="Arial" w:hAnsi="Arial" w:eastAsia="Arial" w:cs="Arial"/>
        </w:rPr>
      </w:pPr>
      <w:r w:rsidRPr="7EB42E1E">
        <w:rPr>
          <w:rFonts w:ascii="Arial" w:hAnsi="Arial" w:eastAsia="Arial" w:cs="Arial"/>
        </w:rPr>
        <w:t>Portanto, o sistema desenvolvido cumpre plenamente os objetivos propostos, servindo como uma ferramenta prática, organizada e confiável para auxiliar na gestão de funcionários e cargos.</w:t>
      </w:r>
    </w:p>
    <w:p w:rsidR="66813820" w:rsidP="66813820" w:rsidRDefault="66813820" w14:paraId="59A32643" w14:textId="15551014">
      <w:pPr>
        <w:spacing w:before="240" w:after="240" w:line="278" w:lineRule="auto"/>
        <w:rPr>
          <w:rFonts w:ascii="Arial" w:hAnsi="Arial" w:eastAsia="Arial" w:cs="Arial"/>
        </w:rPr>
      </w:pPr>
    </w:p>
    <w:p w:rsidR="003566BB" w:rsidP="7EB42E1E" w:rsidRDefault="173C07CB" w14:paraId="77D20733" w14:textId="60D70DED">
      <w:pPr>
        <w:spacing w:before="240" w:after="240"/>
        <w:rPr>
          <w:rFonts w:ascii="Arial" w:hAnsi="Arial" w:eastAsia="Arial" w:cs="Arial"/>
          <w:b w:val="1"/>
          <w:bCs w:val="1"/>
          <w:color w:val="0F4761" w:themeColor="accent1" w:themeShade="BF"/>
        </w:rPr>
      </w:pPr>
      <w:r w:rsidRPr="784BBFFD" w:rsidR="26554CA6">
        <w:rPr>
          <w:rFonts w:ascii="Arial" w:hAnsi="Arial" w:eastAsia="Arial" w:cs="Arial"/>
          <w:b w:val="1"/>
          <w:bCs w:val="1"/>
          <w:color w:val="0F4761" w:themeColor="accent1" w:themeTint="FF" w:themeShade="BF"/>
        </w:rPr>
        <w:t>7</w:t>
      </w:r>
      <w:r w:rsidRPr="784BBFFD" w:rsidR="4B5ACC12">
        <w:rPr>
          <w:rFonts w:ascii="Arial" w:hAnsi="Arial" w:eastAsia="Arial" w:cs="Arial"/>
          <w:b w:val="1"/>
          <w:bCs w:val="1"/>
          <w:color w:val="0F4761" w:themeColor="accent1" w:themeTint="FF" w:themeShade="BF"/>
        </w:rPr>
        <w:t>. Referências</w:t>
      </w:r>
    </w:p>
    <w:p w:rsidRPr="00C6150A" w:rsidR="00C6150A" w:rsidP="7F3184EE" w:rsidRDefault="00C6150A" w14:paraId="76BB3408" w14:textId="6A8A52ED">
      <w:pPr>
        <w:pStyle w:val="Normal"/>
        <w:rPr>
          <w:ins w:author="JOÃO HENRIQUE FIGUEIREDO AMORIM MIRANDA" w:date="2025-09-08T08:28:00Z" w16du:dateUtc="2025-09-08T11:28:00Z" w:id="1956176175"/>
          <w:color w:val="77206D" w:themeColor="accent5" w:themeTint="FF" w:themeShade="BF"/>
          <w:rPrChange w:author="" w16du:dateUtc="2025-09-08T11:28:00Z" w:id="427395847"/>
        </w:rPr>
      </w:pPr>
      <w:ins w:author="JOÃO HENRIQUE FIGUEIREDO AMORIM MIRANDA" w:date="2025-09-08T08:28:00Z" w:id="1131449590">
        <w:r w:rsidRPr="7F3184EE" w:rsidR="00C6150A">
          <w:rPr>
            <w:color w:val="77206D" w:themeColor="accent5" w:themeTint="FF" w:themeShade="BF"/>
          </w:rPr>
          <w:t xml:space="preserve">1. PHP </w:t>
        </w:r>
        <w:r w:rsidRPr="7F3184EE" w:rsidR="00C6150A">
          <w:rPr>
            <w:color w:val="77206D" w:themeColor="accent5" w:themeTint="FF" w:themeShade="BF"/>
          </w:rPr>
          <w:t>Documentation</w:t>
        </w:r>
        <w:r w:rsidRPr="7F3184EE" w:rsidR="00C6150A">
          <w:rPr>
            <w:color w:val="77206D" w:themeColor="accent5" w:themeTint="FF" w:themeShade="BF"/>
          </w:rPr>
          <w:t xml:space="preserve"> </w:t>
        </w:r>
        <w:r w:rsidRPr="7F3184EE" w:rsidR="00C6150A">
          <w:rPr>
            <w:color w:val="77206D" w:themeColor="accent5" w:themeTint="FF" w:themeShade="BF"/>
          </w:rPr>
          <w:t>Group</w:t>
        </w:r>
        <w:r w:rsidRPr="7F3184EE" w:rsidR="00C6150A">
          <w:rPr>
            <w:color w:val="77206D" w:themeColor="accent5" w:themeTint="FF" w:themeShade="BF"/>
          </w:rPr>
          <w:t xml:space="preserve">. PHP Manual: Funções </w:t>
        </w:r>
        <w:r w:rsidRPr="7F3184EE" w:rsidR="00C6150A">
          <w:rPr>
            <w:color w:val="77206D" w:themeColor="accent5" w:themeTint="FF" w:themeShade="BF"/>
          </w:rPr>
          <w:t>MySQLi</w:t>
        </w:r>
        <w:r w:rsidRPr="7F3184EE" w:rsidR="00C6150A">
          <w:rPr>
            <w:color w:val="77206D" w:themeColor="accent5" w:themeTint="FF" w:themeShade="BF"/>
          </w:rPr>
          <w:t>. Disponível em: https://www.php.net/manual/</w:t>
        </w:r>
        <w:r w:rsidRPr="7F3184EE" w:rsidR="00C6150A">
          <w:rPr>
            <w:color w:val="77206D" w:themeColor="accent5" w:themeTint="FF" w:themeShade="BF"/>
          </w:rPr>
          <w:t>pt_BR</w:t>
        </w:r>
        <w:r w:rsidRPr="7F3184EE" w:rsidR="00C6150A">
          <w:rPr>
            <w:color w:val="77206D" w:themeColor="accent5" w:themeTint="FF" w:themeShade="BF"/>
          </w:rPr>
          <w:t>/</w:t>
        </w:r>
        <w:r w:rsidRPr="7F3184EE" w:rsidR="00C6150A">
          <w:rPr>
            <w:color w:val="77206D" w:themeColor="accent5" w:themeTint="FF" w:themeShade="BF"/>
          </w:rPr>
          <w:t>book.mysqli.php</w:t>
        </w:r>
        <w:r w:rsidRPr="7F3184EE" w:rsidR="00C6150A">
          <w:rPr>
            <w:color w:val="77206D" w:themeColor="accent5" w:themeTint="FF" w:themeShade="BF"/>
          </w:rPr>
          <w:t>.</w:t>
        </w:r>
      </w:ins>
    </w:p>
    <w:p w:rsidRPr="00C6150A" w:rsidR="00C6150A" w:rsidP="7F3184EE" w:rsidRDefault="00C6150A" w14:paraId="06C81038" w14:textId="77777777">
      <w:pPr>
        <w:pStyle w:val="Normal"/>
        <w:rPr>
          <w:ins w:author="JOÃO HENRIQUE FIGUEIREDO AMORIM MIRANDA" w:date="2025-09-08T08:28:00Z" w16du:dateUtc="2025-09-08T11:28:00Z" w:id="1074310216"/>
          <w:color w:val="77206D" w:themeColor="accent5" w:themeTint="FF" w:themeShade="BF"/>
          <w:rPrChange w:author="" w16du:dateUtc="2025-09-08T11:28:00Z" w:id="377064285"/>
        </w:rPr>
      </w:pPr>
    </w:p>
    <w:p w:rsidRPr="00C6150A" w:rsidR="00C6150A" w:rsidP="7F3184EE" w:rsidRDefault="00C6150A" w14:paraId="0A972FCB" w14:textId="480F0730">
      <w:pPr>
        <w:pStyle w:val="Normal"/>
        <w:rPr>
          <w:ins w:author="JOÃO HENRIQUE FIGUEIREDO AMORIM MIRANDA" w:date="2025-09-08T08:28:00Z" w16du:dateUtc="2025-09-08T11:28:00Z" w:id="473781701"/>
          <w:color w:val="77206D" w:themeColor="accent5" w:themeTint="FF" w:themeShade="BF"/>
          <w:rPrChange w:author="" w16du:dateUtc="2025-09-08T11:28:00Z" w:id="1643025782"/>
        </w:rPr>
      </w:pPr>
      <w:ins w:author="JOÃO HENRIQUE FIGUEIREDO AMORIM MIRANDA" w:date="2025-09-08T08:28:00Z" w:id="1409721069">
        <w:r w:rsidRPr="7F3184EE" w:rsidR="00C6150A">
          <w:rPr>
            <w:color w:val="77206D" w:themeColor="accent5" w:themeTint="FF" w:themeShade="BF"/>
          </w:rPr>
          <w:t xml:space="preserve">2. MYSQL. MySQL 8.0 </w:t>
        </w:r>
        <w:r w:rsidRPr="7F3184EE" w:rsidR="00C6150A">
          <w:rPr>
            <w:color w:val="77206D" w:themeColor="accent5" w:themeTint="FF" w:themeShade="BF"/>
          </w:rPr>
          <w:t>Reference</w:t>
        </w:r>
        <w:r w:rsidRPr="7F3184EE" w:rsidR="00C6150A">
          <w:rPr>
            <w:color w:val="77206D" w:themeColor="accent5" w:themeTint="FF" w:themeShade="BF"/>
          </w:rPr>
          <w:t xml:space="preserve"> Manual. Oracle Corporation, 2025. Disponível em: https://dev.mysql.com/</w:t>
        </w:r>
        <w:r w:rsidRPr="7F3184EE" w:rsidR="00C6150A">
          <w:rPr>
            <w:color w:val="77206D" w:themeColor="accent5" w:themeTint="FF" w:themeShade="BF"/>
          </w:rPr>
          <w:t>doc</w:t>
        </w:r>
        <w:r w:rsidRPr="7F3184EE" w:rsidR="00C6150A">
          <w:rPr>
            <w:color w:val="77206D" w:themeColor="accent5" w:themeTint="FF" w:themeShade="BF"/>
          </w:rPr>
          <w:t xml:space="preserve">/. </w:t>
        </w:r>
      </w:ins>
    </w:p>
    <w:p w:rsidRPr="00C6150A" w:rsidR="00C6150A" w:rsidP="7F3184EE" w:rsidRDefault="00C6150A" w14:paraId="65112662" w14:textId="77777777">
      <w:pPr>
        <w:pStyle w:val="Normal"/>
        <w:rPr>
          <w:ins w:author="JOÃO HENRIQUE FIGUEIREDO AMORIM MIRANDA" w:date="2025-09-08T08:28:00Z" w16du:dateUtc="2025-09-08T11:28:00Z" w:id="498927538"/>
          <w:color w:val="77206D" w:themeColor="accent5" w:themeTint="FF" w:themeShade="BF"/>
          <w:rPrChange w:author="" w16du:dateUtc="2025-09-08T11:28:00Z" w:id="1288642500"/>
        </w:rPr>
      </w:pPr>
    </w:p>
    <w:p w:rsidR="00C6150A" w:rsidDel="00C6150A" w:rsidP="7F3184EE" w:rsidRDefault="00C6150A" w14:paraId="3B127463" w14:textId="52E8739D">
      <w:pPr>
        <w:pStyle w:val="Normal"/>
        <w:rPr>
          <w:del w:author="JOÃO HENRIQUE FIGUEIREDO AMORIM MIRANDA" w:date="2025-09-08T08:28:00Z" w16du:dateUtc="2025-09-08T11:28:00Z" w:id="1266828347"/>
          <w:color w:val="77206D" w:themeColor="accent5" w:themeTint="FF" w:themeShade="BF"/>
        </w:rPr>
      </w:pPr>
      <w:ins w:author="JOÃO HENRIQUE FIGUEIREDO AMORIM MIRANDA" w:date="2025-09-08T08:28:00Z" w:id="2135383331">
        <w:r w:rsidRPr="7F3184EE" w:rsidR="00C6150A">
          <w:rPr>
            <w:color w:val="77206D" w:themeColor="accent5" w:themeTint="FF" w:themeShade="BF"/>
          </w:rPr>
          <w:t>3. MOZILLA DEVELOPER NETWORK (MDN). Elemento &lt;input&gt; – HTML: Living Standard. Disponível em: https://developer.mozilla.org/</w:t>
        </w:r>
        <w:r w:rsidRPr="7F3184EE" w:rsidR="00C6150A">
          <w:rPr>
            <w:color w:val="77206D" w:themeColor="accent5" w:themeTint="FF" w:themeShade="BF"/>
          </w:rPr>
          <w:t>pt</w:t>
        </w:r>
        <w:r w:rsidRPr="7F3184EE" w:rsidR="00C6150A">
          <w:rPr>
            <w:color w:val="77206D" w:themeColor="accent5" w:themeTint="FF" w:themeShade="BF"/>
          </w:rPr>
          <w:t>-BR/</w:t>
        </w:r>
        <w:r w:rsidRPr="7F3184EE" w:rsidR="00C6150A">
          <w:rPr>
            <w:color w:val="77206D" w:themeColor="accent5" w:themeTint="FF" w:themeShade="BF"/>
          </w:rPr>
          <w:t>docs</w:t>
        </w:r>
        <w:r w:rsidRPr="7F3184EE" w:rsidR="00C6150A">
          <w:rPr>
            <w:color w:val="77206D" w:themeColor="accent5" w:themeTint="FF" w:themeShade="BF"/>
          </w:rPr>
          <w:t xml:space="preserve">/Web/HTML/Element/input. </w:t>
        </w:r>
      </w:ins>
      <w:del w:author="JOÃO HENRIQUE FIGUEIREDO AMORIM MIRANDA" w:date="2025-09-08T08:28:00Z" w:id="178342661">
        <w:r w:rsidRPr="7F3184EE" w:rsidDel="00C6150A">
          <w:rPr>
            <w:color w:val="77206D" w:themeColor="accent5" w:themeTint="FF" w:themeShade="BF"/>
          </w:rPr>
          <w:delText>.</w:delText>
        </w:r>
      </w:del>
    </w:p>
    <w:p w:rsidR="043AD6B6" w:rsidP="7F3184EE" w:rsidRDefault="043AD6B6" w14:paraId="6BE0A2F3" w14:textId="57CEFED1">
      <w:pPr>
        <w:pStyle w:val="Normal"/>
        <w:rPr>
          <w:color w:val="77206D" w:themeColor="accent5" w:themeTint="FF" w:themeShade="BF"/>
        </w:rPr>
      </w:pPr>
      <w:del w:author="JOÃO HENRIQUE FIGUEIREDO AMORIM MIRANDA" w:date="2025-09-08T08:28:00Z" w:id="2047116120">
        <w:r w:rsidRPr="7F3184EE" w:rsidDel="043AD6B6">
          <w:rPr>
            <w:color w:val="77206D" w:themeColor="accent5" w:themeTint="FF" w:themeShade="BF"/>
          </w:rPr>
          <w:delText>Chat GPT</w:delText>
        </w:r>
        <w:r w:rsidRPr="7F3184EE" w:rsidDel="4F8487E0">
          <w:rPr>
            <w:color w:val="77206D" w:themeColor="accent5" w:themeTint="FF" w:themeShade="BF"/>
          </w:rPr>
          <w:delText>-5</w:delText>
        </w:r>
      </w:del>
    </w:p>
    <w:p w:rsidR="003566BB" w:rsidP="7F3184EE" w:rsidRDefault="3F7428F1" w14:paraId="155F5086" w14:textId="173921AC">
      <w:pPr>
        <w:pStyle w:val="Normal"/>
        <w:rPr>
          <w:color w:val="77206D" w:themeColor="accent5" w:themeTint="FF" w:themeShade="BF"/>
        </w:rPr>
      </w:pPr>
      <w:hyperlink r:id="Recb988b8cf4c40bc">
        <w:r w:rsidRPr="7F3184EE" w:rsidR="3F7428F1">
          <w:rPr>
            <w:rStyle w:val="Hyperlink"/>
            <w:color w:val="77206D" w:themeColor="accent5" w:themeTint="FF" w:themeShade="BF"/>
          </w:rPr>
          <w:t>https://ui.glass/generator/</w:t>
        </w:r>
      </w:hyperlink>
    </w:p>
    <w:p w:rsidR="7EB42E1E" w:rsidP="7F3184EE" w:rsidRDefault="7EB42E1E" w14:paraId="7CDB48CD" w14:textId="22D270E2">
      <w:pPr>
        <w:pStyle w:val="Normal"/>
        <w:rPr>
          <w:color w:val="77206D" w:themeColor="accent5" w:themeTint="FF" w:themeShade="BF"/>
        </w:rPr>
      </w:pPr>
    </w:p>
    <w:p w:rsidR="19FF2DD6" w:rsidP="7EB42E1E" w:rsidRDefault="19FF2DD6" w14:paraId="2EC72ABB" w14:textId="4DB1B126">
      <w:pPr>
        <w:rPr>
          <w:rFonts w:ascii="Arial" w:hAnsi="Arial" w:eastAsia="Arial" w:cs="Arial"/>
        </w:rPr>
      </w:pPr>
    </w:p>
    <w:sectPr w:rsidR="19FF2DD6">
      <w:headerReference w:type="default" r:id="rId12"/>
      <w:footerReference w:type="default" r:id="rId13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F " w:author="FABIANO SINHORELLI DAMASCENO" w:date="2025-09-08T09:09:00Z" w:id="0">
    <w:p w:rsidR="00E25653" w:rsidP="00E25653" w:rsidRDefault="00E25653" w14:paraId="15A53721" w14:textId="77777777">
      <w:pPr>
        <w:pStyle w:val="Textodecomentrio"/>
      </w:pPr>
      <w:r>
        <w:rPr>
          <w:rStyle w:val="Refdecomentrio"/>
        </w:rPr>
        <w:annotationRef/>
      </w:r>
      <w:r>
        <w:t>Problema; proposta de solução; delimitação da solução; breve explicação</w:t>
      </w:r>
    </w:p>
  </w:comment>
  <w:comment w:initials="F " w:author="FABIANO SINHORELLI DAMASCENO" w:date="2025-09-08T09:13:00Z" w:id="9">
    <w:p w:rsidR="00EE39B4" w:rsidP="00EE39B4" w:rsidRDefault="00EE39B4" w14:paraId="19E20939" w14:textId="77777777">
      <w:pPr>
        <w:pStyle w:val="Textodecomentrio"/>
      </w:pPr>
      <w:r>
        <w:rPr>
          <w:rStyle w:val="Refdecomentrio"/>
        </w:rPr>
        <w:annotationRef/>
      </w:r>
      <w:r>
        <w:t>Corrigir</w:t>
      </w:r>
    </w:p>
  </w:comment>
  <w:comment xmlns:w="http://schemas.openxmlformats.org/wordprocessingml/2006/main" w:initials="FD" w:author="FABIANO SINHORELLI DAMASCENO" w:date="2025-09-08T01:58:00" w:id="1209647256">
    <w:p xmlns:w14="http://schemas.microsoft.com/office/word/2010/wordml" xmlns:w="http://schemas.openxmlformats.org/wordprocessingml/2006/main" w:rsidR="0C4BF8F1" w:rsidRDefault="0096CF11" w14:paraId="43BC873B" w14:textId="2600C456">
      <w:pPr>
        <w:pStyle w:val="CommentText"/>
      </w:pPr>
      <w:r>
        <w:rPr>
          <w:rStyle w:val="CommentReference"/>
        </w:rPr>
        <w:annotationRef/>
      </w:r>
      <w:r w:rsidRPr="7C71AF27" w:rsidR="74BF5ADA">
        <w:t>Inserir no capítulo implementação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5A53721"/>
  <w15:commentEx w15:done="0" w15:paraId="19E20939"/>
  <w15:commentEx w15:paraId="43BC873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861140F" w16cex:dateUtc="2025-09-08T12:09:00Z"/>
  <w16cex:commentExtensible w16cex:durableId="5704A336" w16cex:dateUtc="2025-09-08T12:13:00Z"/>
  <w16cex:commentExtensible w16cex:durableId="7349F1D7" w16cex:dateUtc="2025-09-08T11:58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5A53721" w16cid:durableId="7861140F"/>
  <w16cid:commentId w16cid:paraId="19E20939" w16cid:durableId="5704A336"/>
  <w16cid:commentId w16cid:paraId="43BC873B" w16cid:durableId="7349F1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4841" w:rsidRDefault="00424841" w14:paraId="2B4A82DE" w14:textId="77777777">
      <w:pPr>
        <w:spacing w:after="0" w:line="240" w:lineRule="auto"/>
      </w:pPr>
      <w:r>
        <w:separator/>
      </w:r>
    </w:p>
  </w:endnote>
  <w:endnote w:type="continuationSeparator" w:id="0">
    <w:p w:rsidR="00424841" w:rsidRDefault="00424841" w14:paraId="4E9B1E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9C7D8" w:rsidTr="0A89C7D8" w14:paraId="58ED60E1" w14:textId="77777777">
      <w:trPr>
        <w:trHeight w:val="300"/>
      </w:trPr>
      <w:tc>
        <w:tcPr>
          <w:tcW w:w="3005" w:type="dxa"/>
        </w:tcPr>
        <w:p w:rsidR="0A89C7D8" w:rsidP="0A89C7D8" w:rsidRDefault="0A89C7D8" w14:paraId="539AAAD2" w14:textId="08CA3B08">
          <w:pPr>
            <w:pStyle w:val="Cabealho"/>
            <w:ind w:left="-115"/>
          </w:pPr>
        </w:p>
      </w:tc>
      <w:tc>
        <w:tcPr>
          <w:tcW w:w="3005" w:type="dxa"/>
        </w:tcPr>
        <w:p w:rsidR="0A89C7D8" w:rsidP="0A89C7D8" w:rsidRDefault="0A89C7D8" w14:paraId="45629033" w14:textId="5E7BEC9E">
          <w:pPr>
            <w:pStyle w:val="Cabealho"/>
            <w:jc w:val="center"/>
          </w:pPr>
        </w:p>
      </w:tc>
      <w:tc>
        <w:tcPr>
          <w:tcW w:w="3005" w:type="dxa"/>
        </w:tcPr>
        <w:p w:rsidR="0A89C7D8" w:rsidP="0A89C7D8" w:rsidRDefault="0A89C7D8" w14:paraId="35E15F9D" w14:textId="60252CE0">
          <w:pPr>
            <w:pStyle w:val="Cabealho"/>
            <w:ind w:right="-115"/>
            <w:jc w:val="right"/>
          </w:pPr>
        </w:p>
      </w:tc>
    </w:tr>
  </w:tbl>
  <w:p w:rsidR="0A89C7D8" w:rsidP="0A89C7D8" w:rsidRDefault="0A89C7D8" w14:paraId="5AF537D6" w14:textId="43680D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4841" w:rsidRDefault="00424841" w14:paraId="1D9D04FD" w14:textId="77777777">
      <w:pPr>
        <w:spacing w:after="0" w:line="240" w:lineRule="auto"/>
      </w:pPr>
      <w:r>
        <w:separator/>
      </w:r>
    </w:p>
  </w:footnote>
  <w:footnote w:type="continuationSeparator" w:id="0">
    <w:p w:rsidR="00424841" w:rsidRDefault="00424841" w14:paraId="2961C5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9C7D8" w:rsidTr="7F3184EE" w14:paraId="54C231EA" w14:textId="77777777">
      <w:trPr>
        <w:trHeight w:val="300"/>
      </w:trPr>
      <w:tc>
        <w:tcPr>
          <w:tcW w:w="3005" w:type="dxa"/>
          <w:tcMar/>
        </w:tcPr>
        <w:p w:rsidR="0A89C7D8" w:rsidP="7F3184EE" w:rsidRDefault="0A89C7D8" w14:paraId="24880B70" w14:textId="6DC2BE89">
          <w:pPr>
            <w:ind w:left="-115"/>
          </w:pPr>
        </w:p>
      </w:tc>
      <w:tc>
        <w:tcPr>
          <w:tcW w:w="3005" w:type="dxa"/>
          <w:tcMar/>
        </w:tcPr>
        <w:p w:rsidR="0A89C7D8" w:rsidP="7F3184EE" w:rsidRDefault="0A89C7D8" w14:paraId="407ADD42" w14:textId="6E28C459">
          <w:pPr>
            <w:jc w:val="center"/>
          </w:pPr>
        </w:p>
      </w:tc>
      <w:tc>
        <w:tcPr>
          <w:tcW w:w="3005" w:type="dxa"/>
          <w:tcMar/>
        </w:tcPr>
        <w:p w:rsidR="0A89C7D8" w:rsidP="0A89C7D8" w:rsidRDefault="0A89C7D8" w14:paraId="12501657" w14:textId="1CD665EF">
          <w:pPr>
            <w:pStyle w:val="Cabealho"/>
            <w:ind w:right="-115"/>
            <w:jc w:val="right"/>
          </w:pPr>
        </w:p>
      </w:tc>
    </w:tr>
  </w:tbl>
  <w:p w:rsidR="0A89C7D8" w:rsidP="0A89C7D8" w:rsidRDefault="0A89C7D8" w14:paraId="33AA89CC" w14:textId="4A1225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7E127"/>
    <w:multiLevelType w:val="hybridMultilevel"/>
    <w:tmpl w:val="FFFFFFFF"/>
    <w:lvl w:ilvl="0" w:tplc="5B1239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D8A5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3EE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98B2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66D6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E415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2C51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9C64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1E86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6651141"/>
    <w:multiLevelType w:val="hybridMultilevel"/>
    <w:tmpl w:val="FFFFFFFF"/>
    <w:lvl w:ilvl="0" w:tplc="929295E6">
      <w:start w:val="1"/>
      <w:numFmt w:val="decimal"/>
      <w:lvlText w:val="%1."/>
      <w:lvlJc w:val="left"/>
      <w:pPr>
        <w:ind w:left="720" w:hanging="360"/>
      </w:pPr>
    </w:lvl>
    <w:lvl w:ilvl="1" w:tplc="00AC3EC4">
      <w:start w:val="1"/>
      <w:numFmt w:val="lowerLetter"/>
      <w:lvlText w:val="%2."/>
      <w:lvlJc w:val="left"/>
      <w:pPr>
        <w:ind w:left="1440" w:hanging="360"/>
      </w:pPr>
    </w:lvl>
    <w:lvl w:ilvl="2" w:tplc="58D66228">
      <w:start w:val="1"/>
      <w:numFmt w:val="lowerRoman"/>
      <w:lvlText w:val="%3."/>
      <w:lvlJc w:val="right"/>
      <w:pPr>
        <w:ind w:left="2160" w:hanging="180"/>
      </w:pPr>
    </w:lvl>
    <w:lvl w:ilvl="3" w:tplc="2B4EC53C">
      <w:start w:val="1"/>
      <w:numFmt w:val="decimal"/>
      <w:lvlText w:val="%4."/>
      <w:lvlJc w:val="left"/>
      <w:pPr>
        <w:ind w:left="2880" w:hanging="360"/>
      </w:pPr>
    </w:lvl>
    <w:lvl w:ilvl="4" w:tplc="31EEC524">
      <w:start w:val="1"/>
      <w:numFmt w:val="lowerLetter"/>
      <w:lvlText w:val="%5."/>
      <w:lvlJc w:val="left"/>
      <w:pPr>
        <w:ind w:left="3600" w:hanging="360"/>
      </w:pPr>
    </w:lvl>
    <w:lvl w:ilvl="5" w:tplc="6CC2A97E">
      <w:start w:val="1"/>
      <w:numFmt w:val="lowerRoman"/>
      <w:lvlText w:val="%6."/>
      <w:lvlJc w:val="right"/>
      <w:pPr>
        <w:ind w:left="4320" w:hanging="180"/>
      </w:pPr>
    </w:lvl>
    <w:lvl w:ilvl="6" w:tplc="D952BAF2">
      <w:start w:val="1"/>
      <w:numFmt w:val="decimal"/>
      <w:lvlText w:val="%7."/>
      <w:lvlJc w:val="left"/>
      <w:pPr>
        <w:ind w:left="5040" w:hanging="360"/>
      </w:pPr>
    </w:lvl>
    <w:lvl w:ilvl="7" w:tplc="4E5687D2">
      <w:start w:val="1"/>
      <w:numFmt w:val="lowerLetter"/>
      <w:lvlText w:val="%8."/>
      <w:lvlJc w:val="left"/>
      <w:pPr>
        <w:ind w:left="5760" w:hanging="360"/>
      </w:pPr>
    </w:lvl>
    <w:lvl w:ilvl="8" w:tplc="0CDA7B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3C87D"/>
    <w:multiLevelType w:val="hybridMultilevel"/>
    <w:tmpl w:val="FFFFFFFF"/>
    <w:lvl w:ilvl="0" w:tplc="93B288E6">
      <w:start w:val="1"/>
      <w:numFmt w:val="decimal"/>
      <w:lvlText w:val="%1."/>
      <w:lvlJc w:val="left"/>
      <w:pPr>
        <w:ind w:left="720" w:hanging="360"/>
      </w:pPr>
    </w:lvl>
    <w:lvl w:ilvl="1" w:tplc="85048752">
      <w:start w:val="1"/>
      <w:numFmt w:val="lowerLetter"/>
      <w:lvlText w:val="%2."/>
      <w:lvlJc w:val="left"/>
      <w:pPr>
        <w:ind w:left="1440" w:hanging="360"/>
      </w:pPr>
    </w:lvl>
    <w:lvl w:ilvl="2" w:tplc="B80EA244">
      <w:start w:val="1"/>
      <w:numFmt w:val="lowerRoman"/>
      <w:lvlText w:val="%3."/>
      <w:lvlJc w:val="right"/>
      <w:pPr>
        <w:ind w:left="2160" w:hanging="180"/>
      </w:pPr>
    </w:lvl>
    <w:lvl w:ilvl="3" w:tplc="9FF26E4C">
      <w:start w:val="1"/>
      <w:numFmt w:val="decimal"/>
      <w:lvlText w:val="%4."/>
      <w:lvlJc w:val="left"/>
      <w:pPr>
        <w:ind w:left="2880" w:hanging="360"/>
      </w:pPr>
    </w:lvl>
    <w:lvl w:ilvl="4" w:tplc="B2DC4A9C">
      <w:start w:val="1"/>
      <w:numFmt w:val="lowerLetter"/>
      <w:lvlText w:val="%5."/>
      <w:lvlJc w:val="left"/>
      <w:pPr>
        <w:ind w:left="3600" w:hanging="360"/>
      </w:pPr>
    </w:lvl>
    <w:lvl w:ilvl="5" w:tplc="AB30EAAE">
      <w:start w:val="1"/>
      <w:numFmt w:val="lowerRoman"/>
      <w:lvlText w:val="%6."/>
      <w:lvlJc w:val="right"/>
      <w:pPr>
        <w:ind w:left="4320" w:hanging="180"/>
      </w:pPr>
    </w:lvl>
    <w:lvl w:ilvl="6" w:tplc="A28ED1D6">
      <w:start w:val="1"/>
      <w:numFmt w:val="decimal"/>
      <w:lvlText w:val="%7."/>
      <w:lvlJc w:val="left"/>
      <w:pPr>
        <w:ind w:left="5040" w:hanging="360"/>
      </w:pPr>
    </w:lvl>
    <w:lvl w:ilvl="7" w:tplc="856AD236">
      <w:start w:val="1"/>
      <w:numFmt w:val="lowerLetter"/>
      <w:lvlText w:val="%8."/>
      <w:lvlJc w:val="left"/>
      <w:pPr>
        <w:ind w:left="5760" w:hanging="360"/>
      </w:pPr>
    </w:lvl>
    <w:lvl w:ilvl="8" w:tplc="F364E8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51CC"/>
    <w:multiLevelType w:val="hybridMultilevel"/>
    <w:tmpl w:val="FFFFFFFF"/>
    <w:lvl w:ilvl="0" w:tplc="C1FC70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BA83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5C2F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E76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72A2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1C13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BCD8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306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7657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0132252">
    <w:abstractNumId w:val="2"/>
  </w:num>
  <w:num w:numId="2" w16cid:durableId="674653960">
    <w:abstractNumId w:val="0"/>
  </w:num>
  <w:num w:numId="3" w16cid:durableId="664944143">
    <w:abstractNumId w:val="1"/>
  </w:num>
  <w:num w:numId="4" w16cid:durableId="2146308130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ABIANO SINHORELLI DAMASCENO">
    <w15:presenceInfo w15:providerId="AD" w15:userId="S::fabiano.damasceno@etec.sp.gov.br::53d357af-646e-4b04-b0e6-d735f541ee1d"/>
  </w15:person>
  <w15:person w15:author="JOÃO HENRIQUE FIGUEIREDO AMORIM MIRANDA">
    <w15:presenceInfo w15:providerId="AD" w15:userId="S::joao.miranda86@etec.sp.gov.br::a8a844c9-185c-4fab-bd67-55a649b170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1C7E71"/>
    <w:rsid w:val="00153D70"/>
    <w:rsid w:val="00190564"/>
    <w:rsid w:val="00200F42"/>
    <w:rsid w:val="00216C17"/>
    <w:rsid w:val="003566BB"/>
    <w:rsid w:val="003A1B94"/>
    <w:rsid w:val="003B4CF9"/>
    <w:rsid w:val="00424841"/>
    <w:rsid w:val="00486E97"/>
    <w:rsid w:val="004D0F79"/>
    <w:rsid w:val="00661A66"/>
    <w:rsid w:val="007F0A66"/>
    <w:rsid w:val="00800F9B"/>
    <w:rsid w:val="00813371"/>
    <w:rsid w:val="00C6150A"/>
    <w:rsid w:val="00D785AA"/>
    <w:rsid w:val="00DE3177"/>
    <w:rsid w:val="00E25653"/>
    <w:rsid w:val="00E34D3E"/>
    <w:rsid w:val="00E50BFA"/>
    <w:rsid w:val="00E74426"/>
    <w:rsid w:val="00EE39B4"/>
    <w:rsid w:val="01B2F10D"/>
    <w:rsid w:val="01CDC188"/>
    <w:rsid w:val="01F017DA"/>
    <w:rsid w:val="02383A82"/>
    <w:rsid w:val="02514710"/>
    <w:rsid w:val="026C46AB"/>
    <w:rsid w:val="02A32121"/>
    <w:rsid w:val="02B372C1"/>
    <w:rsid w:val="02FF88FD"/>
    <w:rsid w:val="03365F33"/>
    <w:rsid w:val="039C0E91"/>
    <w:rsid w:val="039C4EAF"/>
    <w:rsid w:val="03C901BE"/>
    <w:rsid w:val="03D11C8C"/>
    <w:rsid w:val="043AD6B6"/>
    <w:rsid w:val="044FBDB2"/>
    <w:rsid w:val="04BB1231"/>
    <w:rsid w:val="05429626"/>
    <w:rsid w:val="05712406"/>
    <w:rsid w:val="057BD986"/>
    <w:rsid w:val="05FB01F6"/>
    <w:rsid w:val="064C533E"/>
    <w:rsid w:val="068D6B07"/>
    <w:rsid w:val="06ADBA98"/>
    <w:rsid w:val="06C25DA1"/>
    <w:rsid w:val="06ED59E2"/>
    <w:rsid w:val="06F05738"/>
    <w:rsid w:val="079F1750"/>
    <w:rsid w:val="07AEA29B"/>
    <w:rsid w:val="07B87A0D"/>
    <w:rsid w:val="085A9FA5"/>
    <w:rsid w:val="08DE0FCE"/>
    <w:rsid w:val="0A096ED4"/>
    <w:rsid w:val="0A35F249"/>
    <w:rsid w:val="0A89C7D8"/>
    <w:rsid w:val="0AE32826"/>
    <w:rsid w:val="0AEF829D"/>
    <w:rsid w:val="0C385F70"/>
    <w:rsid w:val="0C438AEE"/>
    <w:rsid w:val="0C8C57D2"/>
    <w:rsid w:val="0D14A35E"/>
    <w:rsid w:val="0D27F254"/>
    <w:rsid w:val="0D2DDAA9"/>
    <w:rsid w:val="0E3A5D8D"/>
    <w:rsid w:val="0E4298CB"/>
    <w:rsid w:val="0ED3B334"/>
    <w:rsid w:val="0EF322DE"/>
    <w:rsid w:val="0F22A88F"/>
    <w:rsid w:val="0FBCE355"/>
    <w:rsid w:val="0FE1FC46"/>
    <w:rsid w:val="103CEC17"/>
    <w:rsid w:val="105163F7"/>
    <w:rsid w:val="108A9F95"/>
    <w:rsid w:val="12A0791A"/>
    <w:rsid w:val="12FB4591"/>
    <w:rsid w:val="1369482F"/>
    <w:rsid w:val="1413F0FB"/>
    <w:rsid w:val="1439C8F3"/>
    <w:rsid w:val="14E92719"/>
    <w:rsid w:val="1530085B"/>
    <w:rsid w:val="15586E60"/>
    <w:rsid w:val="15827102"/>
    <w:rsid w:val="15C6D42C"/>
    <w:rsid w:val="15E5CDB2"/>
    <w:rsid w:val="16608925"/>
    <w:rsid w:val="16AF55B5"/>
    <w:rsid w:val="171EA71E"/>
    <w:rsid w:val="173C07CB"/>
    <w:rsid w:val="17BD5107"/>
    <w:rsid w:val="18BDE087"/>
    <w:rsid w:val="19116ED8"/>
    <w:rsid w:val="19A82D70"/>
    <w:rsid w:val="19FF2DD6"/>
    <w:rsid w:val="1A4AA91F"/>
    <w:rsid w:val="1A57530B"/>
    <w:rsid w:val="1AA91C50"/>
    <w:rsid w:val="1AEB547E"/>
    <w:rsid w:val="1C400FCB"/>
    <w:rsid w:val="1C91C8DC"/>
    <w:rsid w:val="1C965130"/>
    <w:rsid w:val="1CA3718C"/>
    <w:rsid w:val="1CE5C1B8"/>
    <w:rsid w:val="1D5E38B5"/>
    <w:rsid w:val="1E283A1F"/>
    <w:rsid w:val="1E972D04"/>
    <w:rsid w:val="1E983091"/>
    <w:rsid w:val="1E9E7820"/>
    <w:rsid w:val="1F2C6109"/>
    <w:rsid w:val="1FA41C29"/>
    <w:rsid w:val="1FED4E0A"/>
    <w:rsid w:val="1FFB08FF"/>
    <w:rsid w:val="205E1755"/>
    <w:rsid w:val="209B5E7E"/>
    <w:rsid w:val="20CACCDC"/>
    <w:rsid w:val="20DC4DEF"/>
    <w:rsid w:val="215A180E"/>
    <w:rsid w:val="2177B88A"/>
    <w:rsid w:val="21E17E69"/>
    <w:rsid w:val="2509FBB3"/>
    <w:rsid w:val="2586A812"/>
    <w:rsid w:val="25A56213"/>
    <w:rsid w:val="264B042E"/>
    <w:rsid w:val="26554CA6"/>
    <w:rsid w:val="2694095C"/>
    <w:rsid w:val="2695ADC7"/>
    <w:rsid w:val="26BAB4E6"/>
    <w:rsid w:val="26C24930"/>
    <w:rsid w:val="2760BC1D"/>
    <w:rsid w:val="27C4A8F9"/>
    <w:rsid w:val="280DA4CC"/>
    <w:rsid w:val="293F5660"/>
    <w:rsid w:val="2A3E8C47"/>
    <w:rsid w:val="2A6946C1"/>
    <w:rsid w:val="2B2D202F"/>
    <w:rsid w:val="2B86821E"/>
    <w:rsid w:val="2B869745"/>
    <w:rsid w:val="2BF5EA2E"/>
    <w:rsid w:val="2C3009EB"/>
    <w:rsid w:val="2C619F39"/>
    <w:rsid w:val="2D2EF07C"/>
    <w:rsid w:val="2D4DC3EE"/>
    <w:rsid w:val="2D948E82"/>
    <w:rsid w:val="2E27B1FE"/>
    <w:rsid w:val="2E89A609"/>
    <w:rsid w:val="2E931B2A"/>
    <w:rsid w:val="2E9F5420"/>
    <w:rsid w:val="2F168A6D"/>
    <w:rsid w:val="2F6383A7"/>
    <w:rsid w:val="2FA2B431"/>
    <w:rsid w:val="30131089"/>
    <w:rsid w:val="305F7B5F"/>
    <w:rsid w:val="307C5877"/>
    <w:rsid w:val="3083802B"/>
    <w:rsid w:val="30B9CC0B"/>
    <w:rsid w:val="30F2FAB1"/>
    <w:rsid w:val="30FC3875"/>
    <w:rsid w:val="32160497"/>
    <w:rsid w:val="32853901"/>
    <w:rsid w:val="34B922DC"/>
    <w:rsid w:val="34DFECF2"/>
    <w:rsid w:val="34E2AEF3"/>
    <w:rsid w:val="35F7B3BF"/>
    <w:rsid w:val="35FAA86B"/>
    <w:rsid w:val="36599CB1"/>
    <w:rsid w:val="36B37618"/>
    <w:rsid w:val="36C3E8E8"/>
    <w:rsid w:val="36DC934F"/>
    <w:rsid w:val="3755DB1B"/>
    <w:rsid w:val="376D0705"/>
    <w:rsid w:val="3782DD0F"/>
    <w:rsid w:val="37FD89F4"/>
    <w:rsid w:val="3819AA75"/>
    <w:rsid w:val="38437D07"/>
    <w:rsid w:val="388AE43E"/>
    <w:rsid w:val="38AFF93F"/>
    <w:rsid w:val="38C6B5D4"/>
    <w:rsid w:val="392A89D8"/>
    <w:rsid w:val="39938C75"/>
    <w:rsid w:val="39D1535A"/>
    <w:rsid w:val="3A611D3A"/>
    <w:rsid w:val="3ABECA24"/>
    <w:rsid w:val="3AD8D64A"/>
    <w:rsid w:val="3C0E0808"/>
    <w:rsid w:val="3C2D5A15"/>
    <w:rsid w:val="3C312A71"/>
    <w:rsid w:val="3C3B0A95"/>
    <w:rsid w:val="3CBBB9AA"/>
    <w:rsid w:val="3CC877F1"/>
    <w:rsid w:val="3CDB9BB2"/>
    <w:rsid w:val="3D0B80C0"/>
    <w:rsid w:val="3D214154"/>
    <w:rsid w:val="3D25E015"/>
    <w:rsid w:val="3D2CADE0"/>
    <w:rsid w:val="3DC5B32A"/>
    <w:rsid w:val="3EA2924B"/>
    <w:rsid w:val="3F7428F1"/>
    <w:rsid w:val="4064D5AC"/>
    <w:rsid w:val="407CA9A8"/>
    <w:rsid w:val="407FFADF"/>
    <w:rsid w:val="41B46D0B"/>
    <w:rsid w:val="4224B052"/>
    <w:rsid w:val="424644C5"/>
    <w:rsid w:val="42474B01"/>
    <w:rsid w:val="429DAF5F"/>
    <w:rsid w:val="42EC34AC"/>
    <w:rsid w:val="433104B9"/>
    <w:rsid w:val="433C63FF"/>
    <w:rsid w:val="433FC822"/>
    <w:rsid w:val="43F9AC88"/>
    <w:rsid w:val="43FF2ADB"/>
    <w:rsid w:val="443DEE12"/>
    <w:rsid w:val="4440FB2C"/>
    <w:rsid w:val="44753F2D"/>
    <w:rsid w:val="448BAFDB"/>
    <w:rsid w:val="44B23E65"/>
    <w:rsid w:val="454E355D"/>
    <w:rsid w:val="45798314"/>
    <w:rsid w:val="45E1F2E9"/>
    <w:rsid w:val="45EA6DE6"/>
    <w:rsid w:val="46168559"/>
    <w:rsid w:val="465A793D"/>
    <w:rsid w:val="468D7BFA"/>
    <w:rsid w:val="46C1E0C5"/>
    <w:rsid w:val="46E2FEAF"/>
    <w:rsid w:val="47630F3F"/>
    <w:rsid w:val="47A0B6FB"/>
    <w:rsid w:val="47A67169"/>
    <w:rsid w:val="47D37532"/>
    <w:rsid w:val="481639DC"/>
    <w:rsid w:val="481F81C2"/>
    <w:rsid w:val="48417D45"/>
    <w:rsid w:val="48B1E7B6"/>
    <w:rsid w:val="494AEB9E"/>
    <w:rsid w:val="49716963"/>
    <w:rsid w:val="49B7AE08"/>
    <w:rsid w:val="4A486F4F"/>
    <w:rsid w:val="4AE91F5F"/>
    <w:rsid w:val="4B40181E"/>
    <w:rsid w:val="4B4F5EED"/>
    <w:rsid w:val="4B5ACC12"/>
    <w:rsid w:val="4BE2058F"/>
    <w:rsid w:val="4C679EA1"/>
    <w:rsid w:val="4CA193DF"/>
    <w:rsid w:val="4CBF104B"/>
    <w:rsid w:val="4CE393ED"/>
    <w:rsid w:val="4D855AA8"/>
    <w:rsid w:val="4E1C7E71"/>
    <w:rsid w:val="4E3D4BB0"/>
    <w:rsid w:val="4E4F4771"/>
    <w:rsid w:val="4E6CCC70"/>
    <w:rsid w:val="4F2188E0"/>
    <w:rsid w:val="4F76FDA0"/>
    <w:rsid w:val="4F8487E0"/>
    <w:rsid w:val="50871703"/>
    <w:rsid w:val="508915C9"/>
    <w:rsid w:val="509A335F"/>
    <w:rsid w:val="50DB9AF4"/>
    <w:rsid w:val="518841AA"/>
    <w:rsid w:val="51E9A40C"/>
    <w:rsid w:val="52354285"/>
    <w:rsid w:val="52E156B5"/>
    <w:rsid w:val="5336806C"/>
    <w:rsid w:val="53DAA515"/>
    <w:rsid w:val="53DB4417"/>
    <w:rsid w:val="541995EF"/>
    <w:rsid w:val="541CA739"/>
    <w:rsid w:val="5501C67F"/>
    <w:rsid w:val="556D9CBB"/>
    <w:rsid w:val="559C2E9C"/>
    <w:rsid w:val="55FFE97F"/>
    <w:rsid w:val="56075F46"/>
    <w:rsid w:val="561B3F16"/>
    <w:rsid w:val="565412AC"/>
    <w:rsid w:val="566F18B4"/>
    <w:rsid w:val="56E017F1"/>
    <w:rsid w:val="57E83F42"/>
    <w:rsid w:val="580E9AD8"/>
    <w:rsid w:val="58320180"/>
    <w:rsid w:val="58851452"/>
    <w:rsid w:val="588E16F9"/>
    <w:rsid w:val="58A0EEA2"/>
    <w:rsid w:val="58C595EA"/>
    <w:rsid w:val="58D03E3E"/>
    <w:rsid w:val="58EC2F2E"/>
    <w:rsid w:val="5ABB4003"/>
    <w:rsid w:val="5B0748C9"/>
    <w:rsid w:val="5BA030EA"/>
    <w:rsid w:val="5C02D27C"/>
    <w:rsid w:val="5C5F6C85"/>
    <w:rsid w:val="5C8FFA34"/>
    <w:rsid w:val="5CC72D7D"/>
    <w:rsid w:val="5DA1FAB4"/>
    <w:rsid w:val="5E2D5EA8"/>
    <w:rsid w:val="5E53026C"/>
    <w:rsid w:val="5E8FB718"/>
    <w:rsid w:val="5F147762"/>
    <w:rsid w:val="5F5FCFFA"/>
    <w:rsid w:val="5F735927"/>
    <w:rsid w:val="5FC87520"/>
    <w:rsid w:val="614F630B"/>
    <w:rsid w:val="62753003"/>
    <w:rsid w:val="62E4BB29"/>
    <w:rsid w:val="6448AAEC"/>
    <w:rsid w:val="65071A30"/>
    <w:rsid w:val="66813820"/>
    <w:rsid w:val="668FF6ED"/>
    <w:rsid w:val="67D20783"/>
    <w:rsid w:val="67D9450A"/>
    <w:rsid w:val="685CE251"/>
    <w:rsid w:val="68978FCF"/>
    <w:rsid w:val="68C70E92"/>
    <w:rsid w:val="6A19CC5B"/>
    <w:rsid w:val="6A52B4BE"/>
    <w:rsid w:val="6B13530B"/>
    <w:rsid w:val="6B6347CB"/>
    <w:rsid w:val="6B932269"/>
    <w:rsid w:val="6BE1C453"/>
    <w:rsid w:val="6C8A8E2E"/>
    <w:rsid w:val="6C915080"/>
    <w:rsid w:val="6CA34014"/>
    <w:rsid w:val="6CA67568"/>
    <w:rsid w:val="6CAA8B5E"/>
    <w:rsid w:val="6CFE1865"/>
    <w:rsid w:val="6D376E30"/>
    <w:rsid w:val="6E30F455"/>
    <w:rsid w:val="6E7614E5"/>
    <w:rsid w:val="6EB00D82"/>
    <w:rsid w:val="6F96939B"/>
    <w:rsid w:val="704ED359"/>
    <w:rsid w:val="70FAAB7F"/>
    <w:rsid w:val="713C039A"/>
    <w:rsid w:val="71494EB7"/>
    <w:rsid w:val="716CADAA"/>
    <w:rsid w:val="716FF418"/>
    <w:rsid w:val="718CA31B"/>
    <w:rsid w:val="718EAFBD"/>
    <w:rsid w:val="71946691"/>
    <w:rsid w:val="7220EBF7"/>
    <w:rsid w:val="72BDFC6F"/>
    <w:rsid w:val="73192F44"/>
    <w:rsid w:val="7353FDE9"/>
    <w:rsid w:val="73CA2C79"/>
    <w:rsid w:val="756673D3"/>
    <w:rsid w:val="7597C61D"/>
    <w:rsid w:val="763016F8"/>
    <w:rsid w:val="767C0637"/>
    <w:rsid w:val="7693BF22"/>
    <w:rsid w:val="76A241AE"/>
    <w:rsid w:val="776CC15F"/>
    <w:rsid w:val="77975C04"/>
    <w:rsid w:val="77C90B49"/>
    <w:rsid w:val="77FDA2C3"/>
    <w:rsid w:val="784BBFFD"/>
    <w:rsid w:val="79610A26"/>
    <w:rsid w:val="79E59C53"/>
    <w:rsid w:val="7B546FDA"/>
    <w:rsid w:val="7B6DD425"/>
    <w:rsid w:val="7C7EF174"/>
    <w:rsid w:val="7CC8B383"/>
    <w:rsid w:val="7D4AE55C"/>
    <w:rsid w:val="7D4C8D45"/>
    <w:rsid w:val="7E5950E3"/>
    <w:rsid w:val="7EB42E1E"/>
    <w:rsid w:val="7F3184EE"/>
    <w:rsid w:val="7F8913C6"/>
    <w:rsid w:val="7FF7A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7E71"/>
  <w15:chartTrackingRefBased/>
  <w15:docId w15:val="{1620DE99-C926-4BEB-B76F-3F6DF37D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4">
    <w:name w:val="heading 4"/>
    <w:basedOn w:val="Normal"/>
    <w:next w:val="Normal"/>
    <w:uiPriority w:val="9"/>
    <w:unhideWhenUsed/>
    <w:qFormat/>
    <w:rsid w:val="2B869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rsid w:val="0A89C7D8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0A89C7D8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6A52B4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66813820"/>
    <w:rPr>
      <w:color w:val="467886"/>
      <w:u w:val="single"/>
    </w:rPr>
  </w:style>
  <w:style w:type="paragraph" w:styleId="Reviso">
    <w:name w:val="Revision"/>
    <w:hidden/>
    <w:uiPriority w:val="99"/>
    <w:semiHidden/>
    <w:rsid w:val="00153D70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E50BFA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A1B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A1B94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3A1B9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1B94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A1B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microsoft.com/office/2011/relationships/people" Target="people.xml" Id="rId15" /><Relationship Type="http://schemas.microsoft.com/office/2018/08/relationships/commentsExtensible" Target="commentsExtensible.xml" Id="rId10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fontTable" Target="fontTable.xml" Id="rId14" /><Relationship Type="http://schemas.openxmlformats.org/officeDocument/2006/relationships/image" Target="/media/image2.png" Id="rId129085071" /><Relationship Type="http://schemas.openxmlformats.org/officeDocument/2006/relationships/image" Target="/media/image3.png" Id="rId936312903" /><Relationship Type="http://schemas.openxmlformats.org/officeDocument/2006/relationships/hyperlink" Target="https://ui.glass/generator/" TargetMode="External" Id="Recb988b8cf4c40bc" /><Relationship Type="http://schemas.openxmlformats.org/officeDocument/2006/relationships/image" Target="/media/image4.png" Id="rId686350347" /><Relationship Type="http://schemas.openxmlformats.org/officeDocument/2006/relationships/image" Target="/media/image5.png" Id="rId53495338" /><Relationship Type="http://schemas.openxmlformats.org/officeDocument/2006/relationships/image" Target="/media/image6.png" Id="rId898516831" /><Relationship Type="http://schemas.openxmlformats.org/officeDocument/2006/relationships/image" Target="/media/image7.png" Id="rId938047207" /><Relationship Type="http://schemas.openxmlformats.org/officeDocument/2006/relationships/image" Target="/media/image8.png" Id="rId423274258" /><Relationship Type="http://schemas.openxmlformats.org/officeDocument/2006/relationships/hyperlink" Target="https://etecspgov-my.sharepoint.com/:u:/r/personal/cassiano_oliveira5_etec_sp_gov_br/Documents/Sistema%20de%20Gest%C3%A3o%20Empresarial%20-%20Grupo%205/SAE%20(Beta)/bd_sae.sql?csf=1&amp;web=1&amp;e=PS1wXA" TargetMode="External" Id="R50faba37bd8842f5" /><Relationship Type="http://schemas.openxmlformats.org/officeDocument/2006/relationships/hyperlink" Target="https://github.com/cassianooliveira27/SAE---Sistema-de-Aux-lio-Empresarial" TargetMode="External" Id="Ra9c215bfaecc493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CASSIANO DE ALMEIDA SOARES OLIVEIRA</dc:creator>
  <keywords/>
  <dc:description/>
  <lastModifiedBy>DAVI GABRIEL DE BARROS OLIVEIRA</lastModifiedBy>
  <revision>22</revision>
  <dcterms:created xsi:type="dcterms:W3CDTF">2025-08-12T23:51:00.0000000Z</dcterms:created>
  <dcterms:modified xsi:type="dcterms:W3CDTF">2025-09-15T11:27:39.0212926Z</dcterms:modified>
</coreProperties>
</file>